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CE4C2" w14:textId="5DA66242" w:rsidR="00BA215A" w:rsidRPr="006F6B4C" w:rsidRDefault="006F6B4C" w:rsidP="00032FBA">
      <w:pPr>
        <w:spacing w:line="288" w:lineRule="auto"/>
        <w:ind w:firstLine="709"/>
        <w:jc w:val="both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ab/>
      </w:r>
      <w:r w:rsidRPr="006F6B4C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Pr="006F6B4C">
        <w:rPr>
          <w:rFonts w:asciiTheme="minorHAnsi" w:hAnsiTheme="minorHAnsi"/>
          <w:sz w:val="28"/>
          <w:szCs w:val="28"/>
        </w:rPr>
        <w:tab/>
      </w:r>
      <w:r w:rsidRPr="006F6B4C">
        <w:rPr>
          <w:rFonts w:asciiTheme="minorHAnsi" w:hAnsiTheme="minorHAnsi"/>
          <w:sz w:val="28"/>
          <w:szCs w:val="28"/>
        </w:rPr>
        <w:tab/>
        <w:t>«</w:t>
      </w:r>
      <w:r w:rsidR="007A45E5" w:rsidRPr="006F6B4C">
        <w:rPr>
          <w:rFonts w:asciiTheme="minorHAnsi" w:hAnsiTheme="minorHAnsi"/>
          <w:sz w:val="28"/>
          <w:szCs w:val="28"/>
        </w:rPr>
        <w:t>УТВЕРЖДАЮ</w:t>
      </w:r>
      <w:r w:rsidRPr="006F6B4C">
        <w:rPr>
          <w:rFonts w:asciiTheme="minorHAnsi" w:hAnsiTheme="minorHAnsi"/>
          <w:sz w:val="28"/>
          <w:szCs w:val="28"/>
        </w:rPr>
        <w:t>»</w:t>
      </w:r>
    </w:p>
    <w:p w14:paraId="097EEDBF" w14:textId="77777777" w:rsidR="000A3481" w:rsidRDefault="00E01BCE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Директор Федерального исследовательского </w:t>
      </w:r>
    </w:p>
    <w:p w14:paraId="06E51C6F" w14:textId="17FAEF17" w:rsidR="00FE408C" w:rsidRDefault="00E01BCE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центра «Информатика и управление» </w:t>
      </w:r>
    </w:p>
    <w:p w14:paraId="077AF76E" w14:textId="1E8093C9" w:rsidR="00BA215A" w:rsidRPr="006F6B4C" w:rsidRDefault="00E01BCE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Российской академии наук, г. Москва</w:t>
      </w:r>
      <w:r w:rsidR="007A45E5" w:rsidRPr="006F6B4C">
        <w:rPr>
          <w:rFonts w:asciiTheme="minorHAnsi" w:hAnsiTheme="minorHAnsi"/>
          <w:sz w:val="28"/>
          <w:szCs w:val="28"/>
        </w:rPr>
        <w:t>,</w:t>
      </w:r>
    </w:p>
    <w:p w14:paraId="1372E771" w14:textId="461B4328" w:rsidR="00E01BCE" w:rsidRPr="006F6B4C" w:rsidRDefault="000A3481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а</w:t>
      </w:r>
      <w:r w:rsidR="006F6B4C" w:rsidRPr="006F6B4C">
        <w:rPr>
          <w:rFonts w:asciiTheme="minorHAnsi" w:hAnsiTheme="minorHAnsi"/>
          <w:sz w:val="28"/>
          <w:szCs w:val="28"/>
        </w:rPr>
        <w:t>кадемик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="00621799" w:rsidRPr="006F6B4C">
        <w:rPr>
          <w:rFonts w:asciiTheme="minorHAnsi" w:hAnsiTheme="minorHAnsi"/>
          <w:sz w:val="28"/>
          <w:szCs w:val="28"/>
        </w:rPr>
        <w:t xml:space="preserve"> </w:t>
      </w:r>
      <w:r w:rsidR="00FE408C" w:rsidRPr="006F6B4C">
        <w:rPr>
          <w:rFonts w:asciiTheme="minorHAnsi" w:hAnsiTheme="minorHAnsi"/>
          <w:sz w:val="28"/>
          <w:szCs w:val="28"/>
        </w:rPr>
        <w:t>И.А.</w:t>
      </w:r>
      <w:r w:rsidR="00FE408C">
        <w:rPr>
          <w:rFonts w:asciiTheme="minorHAnsi" w:hAnsiTheme="minorHAnsi"/>
          <w:sz w:val="28"/>
          <w:szCs w:val="28"/>
        </w:rPr>
        <w:t xml:space="preserve"> </w:t>
      </w:r>
      <w:r w:rsidR="00621799" w:rsidRPr="006F6B4C">
        <w:rPr>
          <w:rFonts w:asciiTheme="minorHAnsi" w:hAnsiTheme="minorHAnsi"/>
          <w:sz w:val="28"/>
          <w:szCs w:val="28"/>
        </w:rPr>
        <w:t xml:space="preserve">Соколов </w:t>
      </w:r>
    </w:p>
    <w:p w14:paraId="1EEC342B" w14:textId="77777777" w:rsidR="000A3481" w:rsidRDefault="000A3481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</w:p>
    <w:p w14:paraId="3A25A188" w14:textId="0B017296" w:rsidR="00621799" w:rsidRPr="006F6B4C" w:rsidRDefault="00621799" w:rsidP="006F6B4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«___»</w:t>
      </w:r>
      <w:r w:rsidR="000A3481">
        <w:rPr>
          <w:rFonts w:asciiTheme="minorHAnsi" w:hAnsiTheme="minorHAnsi"/>
          <w:sz w:val="28"/>
          <w:szCs w:val="28"/>
        </w:rPr>
        <w:t xml:space="preserve"> апреля </w:t>
      </w:r>
      <w:r w:rsidRPr="006F6B4C">
        <w:rPr>
          <w:rFonts w:asciiTheme="minorHAnsi" w:hAnsiTheme="minorHAnsi"/>
          <w:sz w:val="28"/>
          <w:szCs w:val="28"/>
        </w:rPr>
        <w:t>2017 г.</w:t>
      </w:r>
    </w:p>
    <w:p w14:paraId="50B2C32F" w14:textId="77777777" w:rsidR="00BA215A" w:rsidRPr="006F6B4C" w:rsidRDefault="00BA215A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3A571D60" w14:textId="77777777" w:rsidR="00621799" w:rsidRPr="006F6B4C" w:rsidRDefault="00621799" w:rsidP="00032FBA">
      <w:pPr>
        <w:spacing w:line="288" w:lineRule="auto"/>
        <w:jc w:val="center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ОТЗЫВ</w:t>
      </w:r>
    </w:p>
    <w:p w14:paraId="372D93F4" w14:textId="739A75D5" w:rsidR="0030210D" w:rsidRDefault="007A45E5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ведущей организации на диссертационную работу</w:t>
      </w:r>
      <w:r w:rsidRPr="006F6B4C">
        <w:rPr>
          <w:rFonts w:asciiTheme="minorHAnsi" w:hAnsiTheme="minorHAnsi"/>
          <w:sz w:val="28"/>
          <w:szCs w:val="28"/>
        </w:rPr>
        <w:br/>
      </w:r>
      <w:r w:rsidR="00621799" w:rsidRPr="006F6B4C">
        <w:rPr>
          <w:rFonts w:asciiTheme="minorHAnsi" w:hAnsiTheme="minorHAnsi"/>
          <w:sz w:val="28"/>
          <w:szCs w:val="28"/>
        </w:rPr>
        <w:t>Тощева Александра Сергеевич</w:t>
      </w:r>
      <w:r w:rsidR="0030210D">
        <w:rPr>
          <w:rFonts w:asciiTheme="minorHAnsi" w:hAnsiTheme="minorHAnsi"/>
          <w:sz w:val="28"/>
          <w:szCs w:val="28"/>
        </w:rPr>
        <w:t>а</w:t>
      </w:r>
      <w:r w:rsidR="006F6B4C" w:rsidRPr="006F6B4C">
        <w:rPr>
          <w:rFonts w:asciiTheme="minorHAnsi" w:hAnsiTheme="minorHAnsi"/>
          <w:sz w:val="28"/>
          <w:szCs w:val="28"/>
        </w:rPr>
        <w:t xml:space="preserve"> </w:t>
      </w:r>
    </w:p>
    <w:p w14:paraId="571B197B" w14:textId="3AC15B8A" w:rsidR="006F6B4C" w:rsidRPr="006F6B4C" w:rsidRDefault="006F6B4C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на тему</w:t>
      </w:r>
      <w:r w:rsidR="0030210D">
        <w:rPr>
          <w:rFonts w:asciiTheme="minorHAnsi" w:hAnsiTheme="minorHAnsi"/>
          <w:sz w:val="28"/>
          <w:szCs w:val="28"/>
        </w:rPr>
        <w:t xml:space="preserve"> </w:t>
      </w:r>
      <w:r w:rsidR="00621799" w:rsidRPr="006F6B4C">
        <w:rPr>
          <w:rFonts w:asciiTheme="minorHAnsi" w:hAnsiTheme="minorHAnsi"/>
          <w:sz w:val="28"/>
          <w:szCs w:val="28"/>
        </w:rPr>
        <w:t xml:space="preserve">«Интеллектуальная система повышения эффективности ИТ-службы предприятия» по специальности 05.13.11 </w:t>
      </w:r>
      <w:r w:rsidRPr="006F6B4C">
        <w:rPr>
          <w:rFonts w:asciiTheme="minorHAnsi" w:hAnsiTheme="minorHAnsi"/>
          <w:sz w:val="28"/>
          <w:szCs w:val="28"/>
        </w:rPr>
        <w:t>–</w:t>
      </w:r>
      <w:r w:rsidR="00621799" w:rsidRPr="006F6B4C">
        <w:rPr>
          <w:rFonts w:asciiTheme="minorHAnsi" w:hAnsiTheme="minorHAnsi"/>
          <w:sz w:val="28"/>
          <w:szCs w:val="28"/>
        </w:rPr>
        <w:t xml:space="preserve"> «Математическое</w:t>
      </w:r>
    </w:p>
    <w:p w14:paraId="25C19CAD" w14:textId="52B84DB6" w:rsidR="006F6B4C" w:rsidRPr="006F6B4C" w:rsidRDefault="00621799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и программное обеспечение вычислительных машин, комплексов</w:t>
      </w:r>
    </w:p>
    <w:p w14:paraId="417BC6E0" w14:textId="0FA44E5A" w:rsidR="00BA215A" w:rsidRPr="006F6B4C" w:rsidRDefault="00621799" w:rsidP="006F6B4C">
      <w:pPr>
        <w:spacing w:line="288" w:lineRule="auto"/>
        <w:jc w:val="center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и компьютерных сетей»</w:t>
      </w:r>
    </w:p>
    <w:p w14:paraId="038A27A5" w14:textId="77777777" w:rsidR="006F6B4C" w:rsidRDefault="006F6B4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105EBA26" w14:textId="34E944EA" w:rsidR="000B3E66" w:rsidRPr="006F6B4C" w:rsidRDefault="000B3E66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настоящее время </w:t>
      </w:r>
      <w:r w:rsidR="006F6B4C">
        <w:rPr>
          <w:rFonts w:asciiTheme="minorHAnsi" w:hAnsiTheme="minorHAnsi"/>
          <w:sz w:val="28"/>
          <w:szCs w:val="28"/>
        </w:rPr>
        <w:t xml:space="preserve">повсеместно проводится </w:t>
      </w:r>
      <w:r w:rsidRPr="006F6B4C">
        <w:rPr>
          <w:rFonts w:asciiTheme="minorHAnsi" w:hAnsiTheme="minorHAnsi"/>
          <w:sz w:val="28"/>
          <w:szCs w:val="28"/>
        </w:rPr>
        <w:t>активн</w:t>
      </w:r>
      <w:r w:rsidR="006F6B4C">
        <w:rPr>
          <w:rFonts w:asciiTheme="minorHAnsi" w:hAnsiTheme="minorHAnsi"/>
          <w:sz w:val="28"/>
          <w:szCs w:val="28"/>
        </w:rPr>
        <w:t>ая</w:t>
      </w:r>
      <w:r w:rsidRPr="006F6B4C">
        <w:rPr>
          <w:rFonts w:asciiTheme="minorHAnsi" w:hAnsiTheme="minorHAnsi"/>
          <w:sz w:val="28"/>
          <w:szCs w:val="28"/>
        </w:rPr>
        <w:t xml:space="preserve"> социальн</w:t>
      </w:r>
      <w:r w:rsidR="006F6B4C">
        <w:rPr>
          <w:rFonts w:asciiTheme="minorHAnsi" w:hAnsiTheme="minorHAnsi"/>
          <w:sz w:val="28"/>
          <w:szCs w:val="28"/>
        </w:rPr>
        <w:t>ая</w:t>
      </w:r>
      <w:r w:rsidRPr="006F6B4C">
        <w:rPr>
          <w:rFonts w:asciiTheme="minorHAnsi" w:hAnsiTheme="minorHAnsi"/>
          <w:sz w:val="28"/>
          <w:szCs w:val="28"/>
        </w:rPr>
        <w:t xml:space="preserve"> политик</w:t>
      </w:r>
      <w:r w:rsidR="006F6B4C">
        <w:rPr>
          <w:rFonts w:asciiTheme="minorHAnsi" w:hAnsiTheme="minorHAnsi"/>
          <w:sz w:val="28"/>
          <w:szCs w:val="28"/>
        </w:rPr>
        <w:t>а</w:t>
      </w:r>
      <w:r w:rsidR="0030210D">
        <w:rPr>
          <w:rFonts w:asciiTheme="minorHAnsi" w:hAnsiTheme="minorHAnsi"/>
          <w:sz w:val="28"/>
          <w:szCs w:val="28"/>
        </w:rPr>
        <w:t xml:space="preserve"> в </w:t>
      </w:r>
      <w:r w:rsidR="0030210D" w:rsidRPr="0030210D">
        <w:rPr>
          <w:rFonts w:asciiTheme="minorHAnsi" w:hAnsiTheme="minorHAnsi"/>
          <w:color w:val="FF0000"/>
          <w:sz w:val="28"/>
          <w:szCs w:val="28"/>
        </w:rPr>
        <w:t>области …….</w:t>
      </w:r>
      <w:r w:rsidR="006F6B4C" w:rsidRPr="0030210D">
        <w:rPr>
          <w:rFonts w:asciiTheme="minorHAnsi" w:hAnsiTheme="minorHAnsi"/>
          <w:color w:val="FF0000"/>
          <w:sz w:val="28"/>
          <w:szCs w:val="28"/>
        </w:rPr>
        <w:t xml:space="preserve">, </w:t>
      </w:r>
      <w:r w:rsidR="006F6B4C">
        <w:rPr>
          <w:rFonts w:asciiTheme="minorHAnsi" w:hAnsiTheme="minorHAnsi"/>
          <w:sz w:val="28"/>
          <w:szCs w:val="28"/>
        </w:rPr>
        <w:t xml:space="preserve">поэтому </w:t>
      </w:r>
      <w:r w:rsidR="006F6B4C" w:rsidRPr="006F6B4C">
        <w:rPr>
          <w:rFonts w:asciiTheme="minorHAnsi" w:hAnsiTheme="minorHAnsi"/>
          <w:sz w:val="28"/>
          <w:szCs w:val="28"/>
        </w:rPr>
        <w:t xml:space="preserve">растет </w:t>
      </w:r>
      <w:r w:rsidRPr="006F6B4C">
        <w:rPr>
          <w:rFonts w:asciiTheme="minorHAnsi" w:hAnsiTheme="minorHAnsi"/>
          <w:sz w:val="28"/>
          <w:szCs w:val="28"/>
        </w:rPr>
        <w:t xml:space="preserve">стоимость работы специалистов удаленной поддержки </w:t>
      </w:r>
      <w:r w:rsidR="006F6B4C">
        <w:rPr>
          <w:rFonts w:asciiTheme="minorHAnsi" w:hAnsiTheme="minorHAnsi"/>
          <w:sz w:val="28"/>
          <w:szCs w:val="28"/>
        </w:rPr>
        <w:t>информационной инфраструктуры (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Pr="006F6B4C">
        <w:rPr>
          <w:rFonts w:asciiTheme="minorHAnsi" w:hAnsiTheme="minorHAnsi"/>
          <w:sz w:val="28"/>
          <w:szCs w:val="28"/>
        </w:rPr>
        <w:t>-инфраструктуры</w:t>
      </w:r>
      <w:r w:rsidR="006F6B4C">
        <w:rPr>
          <w:rFonts w:asciiTheme="minorHAnsi" w:hAnsiTheme="minorHAnsi"/>
          <w:sz w:val="28"/>
          <w:szCs w:val="28"/>
        </w:rPr>
        <w:t>)</w:t>
      </w:r>
      <w:r w:rsidRPr="006F6B4C">
        <w:rPr>
          <w:rFonts w:asciiTheme="minorHAnsi" w:hAnsiTheme="minorHAnsi"/>
          <w:sz w:val="28"/>
          <w:szCs w:val="28"/>
        </w:rPr>
        <w:t xml:space="preserve"> пред</w:t>
      </w:r>
      <w:r w:rsidR="00C667CC" w:rsidRPr="006F6B4C">
        <w:rPr>
          <w:rFonts w:asciiTheme="minorHAnsi" w:hAnsiTheme="minorHAnsi"/>
          <w:sz w:val="28"/>
          <w:szCs w:val="28"/>
        </w:rPr>
        <w:t>прияти</w:t>
      </w:r>
      <w:r w:rsidR="006F6B4C">
        <w:rPr>
          <w:rFonts w:asciiTheme="minorHAnsi" w:hAnsiTheme="minorHAnsi"/>
          <w:sz w:val="28"/>
          <w:szCs w:val="28"/>
        </w:rPr>
        <w:t xml:space="preserve">й. Одновременно </w:t>
      </w:r>
      <w:r w:rsidR="0030210D">
        <w:rPr>
          <w:rFonts w:asciiTheme="minorHAnsi" w:hAnsiTheme="minorHAnsi"/>
          <w:sz w:val="28"/>
          <w:szCs w:val="28"/>
        </w:rPr>
        <w:t>увеличивается</w:t>
      </w:r>
      <w:r w:rsidR="00C667CC" w:rsidRPr="006F6B4C">
        <w:rPr>
          <w:rFonts w:asciiTheme="minorHAnsi" w:hAnsiTheme="minorHAnsi"/>
          <w:sz w:val="28"/>
          <w:szCs w:val="28"/>
        </w:rPr>
        <w:t xml:space="preserve"> конкуренция</w:t>
      </w:r>
      <w:r w:rsidR="0030210D">
        <w:rPr>
          <w:rFonts w:asciiTheme="minorHAnsi" w:hAnsiTheme="minorHAnsi"/>
          <w:sz w:val="28"/>
          <w:szCs w:val="28"/>
        </w:rPr>
        <w:t>, а также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повышается минимальный </w:t>
      </w:r>
      <w:r w:rsidR="00C667CC" w:rsidRPr="006F6B4C">
        <w:rPr>
          <w:rFonts w:asciiTheme="minorHAnsi" w:hAnsiTheme="minorHAnsi"/>
          <w:sz w:val="28"/>
          <w:szCs w:val="28"/>
        </w:rPr>
        <w:t>поро</w:t>
      </w:r>
      <w:r w:rsidR="006F6B4C">
        <w:rPr>
          <w:rFonts w:asciiTheme="minorHAnsi" w:hAnsiTheme="minorHAnsi"/>
          <w:sz w:val="28"/>
          <w:szCs w:val="28"/>
        </w:rPr>
        <w:t>г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уровня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30210D">
        <w:rPr>
          <w:rFonts w:asciiTheme="minorHAnsi" w:hAnsiTheme="minorHAnsi"/>
          <w:sz w:val="28"/>
          <w:szCs w:val="28"/>
        </w:rPr>
        <w:t>-</w:t>
      </w:r>
      <w:r w:rsidR="006F6B4C">
        <w:rPr>
          <w:rFonts w:asciiTheme="minorHAnsi" w:hAnsiTheme="minorHAnsi"/>
          <w:sz w:val="28"/>
          <w:szCs w:val="28"/>
        </w:rPr>
        <w:t>компетенций</w:t>
      </w:r>
      <w:r w:rsidR="0030210D">
        <w:rPr>
          <w:rFonts w:asciiTheme="minorHAnsi" w:hAnsiTheme="minorHAnsi"/>
          <w:sz w:val="28"/>
          <w:szCs w:val="28"/>
        </w:rPr>
        <w:t xml:space="preserve"> персонала</w:t>
      </w:r>
      <w:r w:rsidR="006F6B4C">
        <w:rPr>
          <w:rFonts w:asciiTheme="minorHAnsi" w:hAnsiTheme="minorHAnsi"/>
          <w:sz w:val="28"/>
          <w:szCs w:val="28"/>
        </w:rPr>
        <w:t xml:space="preserve">, необходимых для </w:t>
      </w:r>
      <w:r w:rsidR="0030210D">
        <w:rPr>
          <w:rFonts w:asciiTheme="minorHAnsi" w:hAnsiTheme="minorHAnsi"/>
          <w:sz w:val="28"/>
          <w:szCs w:val="28"/>
        </w:rPr>
        <w:t>успешного функционирования предприятия</w:t>
      </w:r>
      <w:r w:rsidR="00C667CC" w:rsidRPr="006F6B4C">
        <w:rPr>
          <w:rFonts w:asciiTheme="minorHAnsi" w:hAnsiTheme="minorHAnsi"/>
          <w:sz w:val="28"/>
          <w:szCs w:val="28"/>
        </w:rPr>
        <w:t xml:space="preserve"> в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6F6B4C">
        <w:rPr>
          <w:rFonts w:asciiTheme="minorHAnsi" w:hAnsiTheme="minorHAnsi"/>
          <w:sz w:val="28"/>
          <w:szCs w:val="28"/>
        </w:rPr>
        <w:t>-</w:t>
      </w:r>
      <w:r w:rsidR="00C667CC" w:rsidRPr="006F6B4C">
        <w:rPr>
          <w:rFonts w:asciiTheme="minorHAnsi" w:hAnsiTheme="minorHAnsi"/>
          <w:sz w:val="28"/>
          <w:szCs w:val="28"/>
        </w:rPr>
        <w:t>от</w:t>
      </w:r>
      <w:r w:rsidR="006F6B4C">
        <w:rPr>
          <w:rFonts w:asciiTheme="minorHAnsi" w:hAnsiTheme="minorHAnsi"/>
          <w:sz w:val="28"/>
          <w:szCs w:val="28"/>
        </w:rPr>
        <w:t>расл</w:t>
      </w:r>
      <w:r w:rsidR="0030210D">
        <w:rPr>
          <w:rFonts w:asciiTheme="minorHAnsi" w:hAnsiTheme="minorHAnsi"/>
          <w:sz w:val="28"/>
          <w:szCs w:val="28"/>
        </w:rPr>
        <w:t>и</w:t>
      </w:r>
      <w:r w:rsidR="006F6B4C">
        <w:rPr>
          <w:rFonts w:asciiTheme="minorHAnsi" w:hAnsiTheme="minorHAnsi"/>
          <w:sz w:val="28"/>
          <w:szCs w:val="28"/>
        </w:rPr>
        <w:t>. На фоне этих</w:t>
      </w:r>
      <w:r w:rsidR="00C667CC" w:rsidRPr="006F6B4C">
        <w:rPr>
          <w:rFonts w:asciiTheme="minorHAnsi" w:hAnsiTheme="minorHAnsi"/>
          <w:sz w:val="28"/>
          <w:szCs w:val="28"/>
        </w:rPr>
        <w:t xml:space="preserve"> тенденци</w:t>
      </w:r>
      <w:r w:rsidR="006F6B4C">
        <w:rPr>
          <w:rFonts w:asciiTheme="minorHAnsi" w:hAnsiTheme="minorHAnsi"/>
          <w:sz w:val="28"/>
          <w:szCs w:val="28"/>
        </w:rPr>
        <w:t>й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сегодня усиленное </w:t>
      </w:r>
      <w:r w:rsidR="00C667CC" w:rsidRPr="006F6B4C">
        <w:rPr>
          <w:rFonts w:asciiTheme="minorHAnsi" w:hAnsiTheme="minorHAnsi"/>
          <w:sz w:val="28"/>
          <w:szCs w:val="28"/>
        </w:rPr>
        <w:t xml:space="preserve">внимание уделяется повышению эффективности работы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C667CC" w:rsidRPr="006F6B4C">
        <w:rPr>
          <w:rFonts w:asciiTheme="minorHAnsi" w:hAnsiTheme="minorHAnsi"/>
          <w:sz w:val="28"/>
          <w:szCs w:val="28"/>
        </w:rPr>
        <w:t>-службы предприяти</w:t>
      </w:r>
      <w:r w:rsidR="0030210D">
        <w:rPr>
          <w:rFonts w:asciiTheme="minorHAnsi" w:hAnsiTheme="minorHAnsi"/>
          <w:sz w:val="28"/>
          <w:szCs w:val="28"/>
        </w:rPr>
        <w:t>й</w:t>
      </w:r>
      <w:r w:rsidR="006F6B4C">
        <w:rPr>
          <w:rFonts w:asciiTheme="minorHAnsi" w:hAnsiTheme="minorHAnsi"/>
          <w:sz w:val="28"/>
          <w:szCs w:val="28"/>
        </w:rPr>
        <w:t xml:space="preserve">, в частности, </w:t>
      </w:r>
      <w:r w:rsidR="00C667CC" w:rsidRPr="006F6B4C">
        <w:rPr>
          <w:rFonts w:asciiTheme="minorHAnsi" w:hAnsiTheme="minorHAnsi"/>
          <w:sz w:val="28"/>
          <w:szCs w:val="28"/>
        </w:rPr>
        <w:t xml:space="preserve">за счет использования технологий искусственного интеллекта. </w:t>
      </w:r>
      <w:r w:rsidR="0030210D">
        <w:rPr>
          <w:rFonts w:asciiTheme="minorHAnsi" w:hAnsiTheme="minorHAnsi"/>
          <w:sz w:val="28"/>
          <w:szCs w:val="28"/>
        </w:rPr>
        <w:t>Одним из п</w:t>
      </w:r>
      <w:r w:rsidR="006F6B4C">
        <w:rPr>
          <w:rFonts w:asciiTheme="minorHAnsi" w:hAnsiTheme="minorHAnsi"/>
          <w:sz w:val="28"/>
          <w:szCs w:val="28"/>
        </w:rPr>
        <w:t>римеро</w:t>
      </w:r>
      <w:r w:rsidR="0030210D">
        <w:rPr>
          <w:rFonts w:asciiTheme="minorHAnsi" w:hAnsiTheme="minorHAnsi"/>
          <w:sz w:val="28"/>
          <w:szCs w:val="28"/>
        </w:rPr>
        <w:t>в</w:t>
      </w:r>
      <w:r w:rsidR="006F6B4C">
        <w:rPr>
          <w:rFonts w:asciiTheme="minorHAnsi" w:hAnsiTheme="minorHAnsi"/>
          <w:sz w:val="28"/>
          <w:szCs w:val="28"/>
        </w:rPr>
        <w:t xml:space="preserve"> служит </w:t>
      </w:r>
      <w:r w:rsidR="006F6B4C" w:rsidRPr="006F6B4C">
        <w:rPr>
          <w:rFonts w:asciiTheme="minorHAnsi" w:hAnsiTheme="minorHAnsi"/>
          <w:sz w:val="28"/>
          <w:szCs w:val="28"/>
        </w:rPr>
        <w:t>универсальн</w:t>
      </w:r>
      <w:r w:rsidR="006F6B4C">
        <w:rPr>
          <w:rFonts w:asciiTheme="minorHAnsi" w:hAnsiTheme="minorHAnsi"/>
          <w:sz w:val="28"/>
          <w:szCs w:val="28"/>
        </w:rPr>
        <w:t>ая</w:t>
      </w:r>
      <w:r w:rsidR="006F6B4C" w:rsidRPr="006F6B4C">
        <w:rPr>
          <w:rFonts w:asciiTheme="minorHAnsi" w:hAnsiTheme="minorHAnsi"/>
          <w:sz w:val="28"/>
          <w:szCs w:val="28"/>
        </w:rPr>
        <w:t xml:space="preserve"> многофункциональн</w:t>
      </w:r>
      <w:r w:rsidR="006F6B4C">
        <w:rPr>
          <w:rFonts w:asciiTheme="minorHAnsi" w:hAnsiTheme="minorHAnsi"/>
          <w:sz w:val="28"/>
          <w:szCs w:val="28"/>
        </w:rPr>
        <w:t>ая</w:t>
      </w:r>
      <w:r w:rsidR="006F6B4C" w:rsidRPr="006F6B4C">
        <w:rPr>
          <w:rFonts w:asciiTheme="minorHAnsi" w:hAnsiTheme="minorHAnsi"/>
          <w:sz w:val="28"/>
          <w:szCs w:val="28"/>
        </w:rPr>
        <w:t xml:space="preserve"> систем</w:t>
      </w:r>
      <w:r w:rsidR="006F6B4C">
        <w:rPr>
          <w:rFonts w:asciiTheme="minorHAnsi" w:hAnsiTheme="minorHAnsi"/>
          <w:sz w:val="28"/>
          <w:szCs w:val="28"/>
        </w:rPr>
        <w:t>а</w:t>
      </w:r>
      <w:r w:rsidR="006F6B4C" w:rsidRPr="006F6B4C">
        <w:rPr>
          <w:rFonts w:asciiTheme="minorHAnsi" w:hAnsiTheme="minorHAnsi"/>
          <w:sz w:val="28"/>
          <w:szCs w:val="28"/>
        </w:rPr>
        <w:t xml:space="preserve"> IBM </w:t>
      </w:r>
      <w:proofErr w:type="spellStart"/>
      <w:r w:rsidR="006F6B4C" w:rsidRPr="006F6B4C">
        <w:rPr>
          <w:rFonts w:asciiTheme="minorHAnsi" w:hAnsiTheme="minorHAnsi"/>
          <w:sz w:val="28"/>
          <w:szCs w:val="28"/>
        </w:rPr>
        <w:t>Watson</w:t>
      </w:r>
      <w:proofErr w:type="spellEnd"/>
      <w:r w:rsidR="006F6B4C">
        <w:rPr>
          <w:rFonts w:asciiTheme="minorHAnsi" w:hAnsiTheme="minorHAnsi"/>
          <w:sz w:val="28"/>
          <w:szCs w:val="28"/>
        </w:rPr>
        <w:t>, разрабатываемая</w:t>
      </w:r>
      <w:r w:rsidR="00C667CC" w:rsidRPr="006F6B4C">
        <w:rPr>
          <w:rFonts w:asciiTheme="minorHAnsi" w:hAnsiTheme="minorHAnsi"/>
          <w:sz w:val="28"/>
          <w:szCs w:val="28"/>
        </w:rPr>
        <w:t xml:space="preserve"> компани</w:t>
      </w:r>
      <w:r w:rsidR="006F6B4C">
        <w:rPr>
          <w:rFonts w:asciiTheme="minorHAnsi" w:hAnsiTheme="minorHAnsi"/>
          <w:sz w:val="28"/>
          <w:szCs w:val="28"/>
        </w:rPr>
        <w:t>ей</w:t>
      </w:r>
      <w:r w:rsidR="00C667CC" w:rsidRPr="006F6B4C">
        <w:rPr>
          <w:rFonts w:asciiTheme="minorHAnsi" w:hAnsiTheme="minorHAnsi"/>
          <w:sz w:val="28"/>
          <w:szCs w:val="28"/>
        </w:rPr>
        <w:t xml:space="preserve"> IBM. Диссертаци</w:t>
      </w:r>
      <w:r w:rsidR="006F6B4C">
        <w:rPr>
          <w:rFonts w:asciiTheme="minorHAnsi" w:hAnsiTheme="minorHAnsi"/>
          <w:sz w:val="28"/>
          <w:szCs w:val="28"/>
        </w:rPr>
        <w:t xml:space="preserve">онное исследование </w:t>
      </w:r>
      <w:r w:rsidR="006F6B4C" w:rsidRPr="006F6B4C">
        <w:rPr>
          <w:rFonts w:asciiTheme="minorHAnsi" w:hAnsiTheme="minorHAnsi"/>
          <w:sz w:val="28"/>
          <w:szCs w:val="28"/>
        </w:rPr>
        <w:t xml:space="preserve">А.С. </w:t>
      </w:r>
      <w:r w:rsidR="00C667CC" w:rsidRPr="006F6B4C">
        <w:rPr>
          <w:rFonts w:asciiTheme="minorHAnsi" w:hAnsiTheme="minorHAnsi"/>
          <w:sz w:val="28"/>
          <w:szCs w:val="28"/>
        </w:rPr>
        <w:t xml:space="preserve">Тощева </w:t>
      </w:r>
      <w:r w:rsidR="006F6B4C">
        <w:rPr>
          <w:rFonts w:asciiTheme="minorHAnsi" w:hAnsiTheme="minorHAnsi"/>
          <w:sz w:val="28"/>
          <w:szCs w:val="28"/>
        </w:rPr>
        <w:t xml:space="preserve">лежит в русле названной тематики и </w:t>
      </w:r>
      <w:r w:rsidR="00C667CC" w:rsidRPr="006F6B4C">
        <w:rPr>
          <w:rFonts w:asciiTheme="minorHAnsi" w:hAnsiTheme="minorHAnsi"/>
          <w:sz w:val="28"/>
          <w:szCs w:val="28"/>
        </w:rPr>
        <w:t>посвящен</w:t>
      </w:r>
      <w:r w:rsidR="0030210D">
        <w:rPr>
          <w:rFonts w:asciiTheme="minorHAnsi" w:hAnsiTheme="minorHAnsi"/>
          <w:sz w:val="28"/>
          <w:szCs w:val="28"/>
        </w:rPr>
        <w:t>о</w:t>
      </w:r>
      <w:r w:rsidR="00C667CC" w:rsidRPr="006F6B4C">
        <w:rPr>
          <w:rFonts w:asciiTheme="minorHAnsi" w:hAnsiTheme="minorHAnsi"/>
          <w:sz w:val="28"/>
          <w:szCs w:val="28"/>
        </w:rPr>
        <w:t xml:space="preserve"> разработк</w:t>
      </w:r>
      <w:r w:rsidR="006F6B4C">
        <w:rPr>
          <w:rFonts w:asciiTheme="minorHAnsi" w:hAnsiTheme="minorHAnsi"/>
          <w:sz w:val="28"/>
          <w:szCs w:val="28"/>
        </w:rPr>
        <w:t>е</w:t>
      </w:r>
      <w:r w:rsidR="00C667CC" w:rsidRPr="006F6B4C">
        <w:rPr>
          <w:rFonts w:asciiTheme="minorHAnsi" w:hAnsiTheme="minorHAnsi"/>
          <w:sz w:val="28"/>
          <w:szCs w:val="28"/>
        </w:rPr>
        <w:t xml:space="preserve"> и </w:t>
      </w:r>
      <w:r w:rsidR="0030210D">
        <w:rPr>
          <w:rFonts w:asciiTheme="minorHAnsi" w:hAnsiTheme="minorHAnsi"/>
          <w:sz w:val="28"/>
          <w:szCs w:val="28"/>
        </w:rPr>
        <w:t>внедрению</w:t>
      </w:r>
      <w:r w:rsidR="00C667CC" w:rsidRPr="006F6B4C">
        <w:rPr>
          <w:rFonts w:asciiTheme="minorHAnsi" w:hAnsiTheme="minorHAnsi"/>
          <w:sz w:val="28"/>
          <w:szCs w:val="28"/>
        </w:rPr>
        <w:t xml:space="preserve"> модели мышления для повышения эффективности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C667CC" w:rsidRPr="006F6B4C">
        <w:rPr>
          <w:rFonts w:asciiTheme="minorHAnsi" w:hAnsiTheme="minorHAnsi"/>
          <w:sz w:val="28"/>
          <w:szCs w:val="28"/>
        </w:rPr>
        <w:t>-службы</w:t>
      </w:r>
      <w:r w:rsidR="006F6B4C">
        <w:rPr>
          <w:rFonts w:asciiTheme="minorHAnsi" w:hAnsiTheme="minorHAnsi"/>
          <w:sz w:val="28"/>
          <w:szCs w:val="28"/>
        </w:rPr>
        <w:t xml:space="preserve"> предприятия</w:t>
      </w:r>
      <w:r w:rsidR="00C667CC" w:rsidRPr="006F6B4C">
        <w:rPr>
          <w:rFonts w:asciiTheme="minorHAnsi" w:hAnsiTheme="minorHAnsi"/>
          <w:sz w:val="28"/>
          <w:szCs w:val="28"/>
        </w:rPr>
        <w:t xml:space="preserve">. Поэтому </w:t>
      </w:r>
      <w:r w:rsidR="006F6B4C" w:rsidRPr="0030210D">
        <w:rPr>
          <w:rFonts w:asciiTheme="minorHAnsi" w:hAnsiTheme="minorHAnsi"/>
          <w:i/>
          <w:sz w:val="28"/>
          <w:szCs w:val="28"/>
        </w:rPr>
        <w:t>актуальность</w:t>
      </w:r>
      <w:r w:rsidR="006F6B4C">
        <w:rPr>
          <w:rFonts w:asciiTheme="minorHAnsi" w:hAnsiTheme="minorHAnsi"/>
          <w:sz w:val="28"/>
          <w:szCs w:val="28"/>
        </w:rPr>
        <w:t xml:space="preserve"> темы </w:t>
      </w:r>
      <w:r w:rsidR="00C667CC" w:rsidRPr="006F6B4C">
        <w:rPr>
          <w:rFonts w:asciiTheme="minorHAnsi" w:hAnsiTheme="minorHAnsi"/>
          <w:sz w:val="28"/>
          <w:szCs w:val="28"/>
        </w:rPr>
        <w:t>диссертационн</w:t>
      </w:r>
      <w:r w:rsidR="006F6B4C">
        <w:rPr>
          <w:rFonts w:asciiTheme="minorHAnsi" w:hAnsiTheme="minorHAnsi"/>
          <w:sz w:val="28"/>
          <w:szCs w:val="28"/>
        </w:rPr>
        <w:t>ой</w:t>
      </w:r>
      <w:r w:rsidR="00C667CC" w:rsidRPr="006F6B4C">
        <w:rPr>
          <w:rFonts w:asciiTheme="minorHAnsi" w:hAnsiTheme="minorHAnsi"/>
          <w:sz w:val="28"/>
          <w:szCs w:val="28"/>
        </w:rPr>
        <w:t xml:space="preserve"> работ</w:t>
      </w:r>
      <w:r w:rsidR="006F6B4C">
        <w:rPr>
          <w:rFonts w:asciiTheme="minorHAnsi" w:hAnsiTheme="minorHAnsi"/>
          <w:sz w:val="28"/>
          <w:szCs w:val="28"/>
        </w:rPr>
        <w:t xml:space="preserve">ы </w:t>
      </w:r>
      <w:r w:rsidR="006F6B4C" w:rsidRPr="0030210D">
        <w:rPr>
          <w:rFonts w:asciiTheme="minorHAnsi" w:hAnsiTheme="minorHAnsi"/>
          <w:i/>
          <w:sz w:val="28"/>
          <w:szCs w:val="28"/>
        </w:rPr>
        <w:t>не вызывает сомнений</w:t>
      </w:r>
      <w:r w:rsidR="00C667CC" w:rsidRPr="006F6B4C">
        <w:rPr>
          <w:rFonts w:asciiTheme="minorHAnsi" w:hAnsiTheme="minorHAnsi"/>
          <w:sz w:val="28"/>
          <w:szCs w:val="28"/>
        </w:rPr>
        <w:t>.</w:t>
      </w:r>
    </w:p>
    <w:p w14:paraId="64D71D26" w14:textId="43EC6BA8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Диссертаци</w:t>
      </w:r>
      <w:r w:rsidR="006F6B4C">
        <w:rPr>
          <w:rFonts w:asciiTheme="minorHAnsi" w:hAnsiTheme="minorHAnsi"/>
          <w:sz w:val="28"/>
          <w:szCs w:val="28"/>
        </w:rPr>
        <w:t>я</w:t>
      </w:r>
      <w:r w:rsidRPr="006F6B4C">
        <w:rPr>
          <w:rFonts w:asciiTheme="minorHAnsi" w:hAnsiTheme="minorHAnsi"/>
          <w:sz w:val="28"/>
          <w:szCs w:val="28"/>
        </w:rPr>
        <w:t xml:space="preserve"> состоит из </w:t>
      </w:r>
      <w:r w:rsidR="006F6B4C" w:rsidRPr="006F6B4C">
        <w:rPr>
          <w:rFonts w:asciiTheme="minorHAnsi" w:hAnsiTheme="minorHAnsi"/>
          <w:sz w:val="28"/>
          <w:szCs w:val="28"/>
        </w:rPr>
        <w:t>введения</w:t>
      </w:r>
      <w:r w:rsidR="006F6B4C">
        <w:rPr>
          <w:rFonts w:asciiTheme="minorHAnsi" w:hAnsiTheme="minorHAnsi"/>
          <w:sz w:val="28"/>
          <w:szCs w:val="28"/>
        </w:rPr>
        <w:t>,</w:t>
      </w:r>
      <w:r w:rsidR="006F6B4C" w:rsidRPr="006F6B4C">
        <w:rPr>
          <w:rFonts w:asciiTheme="minorHAnsi" w:hAnsiTheme="minorHAnsi"/>
          <w:sz w:val="28"/>
          <w:szCs w:val="28"/>
        </w:rPr>
        <w:t xml:space="preserve"> </w:t>
      </w:r>
      <w:r w:rsidRPr="006F6B4C">
        <w:rPr>
          <w:rFonts w:asciiTheme="minorHAnsi" w:hAnsiTheme="minorHAnsi"/>
          <w:sz w:val="28"/>
          <w:szCs w:val="28"/>
        </w:rPr>
        <w:t>четырех глав, заключени</w:t>
      </w:r>
      <w:r w:rsidR="006F6B4C">
        <w:rPr>
          <w:rFonts w:asciiTheme="minorHAnsi" w:hAnsiTheme="minorHAnsi"/>
          <w:sz w:val="28"/>
          <w:szCs w:val="28"/>
        </w:rPr>
        <w:t>я и нескольких приложений</w:t>
      </w:r>
      <w:r w:rsidRPr="006F6B4C">
        <w:rPr>
          <w:rFonts w:asciiTheme="minorHAnsi" w:hAnsiTheme="minorHAnsi"/>
          <w:sz w:val="28"/>
          <w:szCs w:val="28"/>
        </w:rPr>
        <w:t>. Библиографический список использованной литера</w:t>
      </w:r>
      <w:r w:rsidRPr="006F6B4C">
        <w:rPr>
          <w:rFonts w:asciiTheme="minorHAnsi" w:hAnsiTheme="minorHAnsi"/>
          <w:sz w:val="28"/>
          <w:szCs w:val="28"/>
        </w:rPr>
        <w:lastRenderedPageBreak/>
        <w:t>туры содержит 1</w:t>
      </w:r>
      <w:r w:rsidR="00C667CC" w:rsidRPr="006F6B4C">
        <w:rPr>
          <w:rFonts w:asciiTheme="minorHAnsi" w:hAnsiTheme="minorHAnsi"/>
          <w:sz w:val="28"/>
          <w:szCs w:val="28"/>
        </w:rPr>
        <w:t xml:space="preserve">01 </w:t>
      </w:r>
      <w:r w:rsidR="006F6B4C">
        <w:rPr>
          <w:rFonts w:asciiTheme="minorHAnsi" w:hAnsiTheme="minorHAnsi"/>
          <w:sz w:val="28"/>
          <w:szCs w:val="28"/>
        </w:rPr>
        <w:t>на</w:t>
      </w:r>
      <w:r w:rsidR="00C667CC" w:rsidRPr="006F6B4C">
        <w:rPr>
          <w:rFonts w:asciiTheme="minorHAnsi" w:hAnsiTheme="minorHAnsi"/>
          <w:sz w:val="28"/>
          <w:szCs w:val="28"/>
        </w:rPr>
        <w:t>именование</w:t>
      </w:r>
      <w:r w:rsidRPr="006F6B4C">
        <w:rPr>
          <w:rFonts w:asciiTheme="minorHAnsi" w:hAnsiTheme="minorHAnsi"/>
          <w:sz w:val="28"/>
          <w:szCs w:val="28"/>
        </w:rPr>
        <w:t>.</w:t>
      </w:r>
    </w:p>
    <w:p w14:paraId="2B8631B8" w14:textId="1CC14718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первой главе диссертации </w:t>
      </w:r>
      <w:r w:rsidR="006F6B4C">
        <w:rPr>
          <w:rFonts w:asciiTheme="minorHAnsi" w:hAnsiTheme="minorHAnsi"/>
          <w:sz w:val="28"/>
          <w:szCs w:val="28"/>
        </w:rPr>
        <w:t>дан</w:t>
      </w:r>
      <w:r w:rsidR="00C667CC" w:rsidRPr="006F6B4C">
        <w:rPr>
          <w:rFonts w:asciiTheme="minorHAnsi" w:hAnsiTheme="minorHAnsi"/>
          <w:sz w:val="28"/>
          <w:szCs w:val="28"/>
        </w:rPr>
        <w:t xml:space="preserve"> обзор интеллектуальных систем регистрации и анализа проблемных ситуаций, возникающих в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C667CC" w:rsidRPr="006F6B4C">
        <w:rPr>
          <w:rFonts w:asciiTheme="minorHAnsi" w:hAnsiTheme="minorHAnsi"/>
          <w:sz w:val="28"/>
          <w:szCs w:val="28"/>
        </w:rPr>
        <w:t>-инфраструктуре предприятия</w:t>
      </w:r>
      <w:r w:rsidRPr="006F6B4C">
        <w:rPr>
          <w:rFonts w:asciiTheme="minorHAnsi" w:hAnsiTheme="minorHAnsi"/>
          <w:sz w:val="28"/>
          <w:szCs w:val="28"/>
        </w:rPr>
        <w:t>.</w:t>
      </w:r>
      <w:r w:rsidR="00C667CC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>Даны</w:t>
      </w:r>
      <w:r w:rsidR="00C667CC" w:rsidRPr="006F6B4C">
        <w:rPr>
          <w:rFonts w:asciiTheme="minorHAnsi" w:hAnsiTheme="minorHAnsi"/>
          <w:sz w:val="28"/>
          <w:szCs w:val="28"/>
        </w:rPr>
        <w:t xml:space="preserve"> постановка </w:t>
      </w:r>
      <w:r w:rsidR="006F6B4C">
        <w:rPr>
          <w:rFonts w:asciiTheme="minorHAnsi" w:hAnsiTheme="minorHAnsi"/>
          <w:sz w:val="28"/>
          <w:szCs w:val="28"/>
        </w:rPr>
        <w:t xml:space="preserve">решаемой </w:t>
      </w:r>
      <w:r w:rsidR="00C667CC" w:rsidRPr="006F6B4C">
        <w:rPr>
          <w:rFonts w:asciiTheme="minorHAnsi" w:hAnsiTheme="minorHAnsi"/>
          <w:sz w:val="28"/>
          <w:szCs w:val="28"/>
        </w:rPr>
        <w:t xml:space="preserve">задачи и сравнительный анализ существующих </w:t>
      </w:r>
      <w:r w:rsidR="006F6B4C">
        <w:rPr>
          <w:rFonts w:asciiTheme="minorHAnsi" w:hAnsiTheme="minorHAnsi"/>
          <w:sz w:val="28"/>
          <w:szCs w:val="28"/>
        </w:rPr>
        <w:t xml:space="preserve">подходов к ее </w:t>
      </w:r>
      <w:r w:rsidR="00C667CC" w:rsidRPr="006F6B4C">
        <w:rPr>
          <w:rFonts w:asciiTheme="minorHAnsi" w:hAnsiTheme="minorHAnsi"/>
          <w:sz w:val="28"/>
          <w:szCs w:val="28"/>
        </w:rPr>
        <w:t>решени</w:t>
      </w:r>
      <w:r w:rsidR="006F6B4C">
        <w:rPr>
          <w:rFonts w:asciiTheme="minorHAnsi" w:hAnsiTheme="minorHAnsi"/>
          <w:sz w:val="28"/>
          <w:szCs w:val="28"/>
        </w:rPr>
        <w:t>ю</w:t>
      </w:r>
      <w:r w:rsidR="00C667CC" w:rsidRPr="006F6B4C">
        <w:rPr>
          <w:rFonts w:asciiTheme="minorHAnsi" w:hAnsiTheme="minorHAnsi"/>
          <w:sz w:val="28"/>
          <w:szCs w:val="28"/>
        </w:rPr>
        <w:t>.</w:t>
      </w:r>
    </w:p>
    <w:p w14:paraId="0B686275" w14:textId="7E32A23F" w:rsidR="00C9363E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Во второй главе диссертации </w:t>
      </w:r>
      <w:r w:rsidR="00FD0C2D" w:rsidRPr="006F6B4C">
        <w:rPr>
          <w:rFonts w:asciiTheme="minorHAnsi" w:hAnsiTheme="minorHAnsi"/>
          <w:sz w:val="28"/>
          <w:szCs w:val="28"/>
        </w:rPr>
        <w:t>рассм</w:t>
      </w:r>
      <w:r w:rsidR="006F6B4C">
        <w:rPr>
          <w:rFonts w:asciiTheme="minorHAnsi" w:hAnsiTheme="minorHAnsi"/>
          <w:sz w:val="28"/>
          <w:szCs w:val="28"/>
        </w:rPr>
        <w:t>отрены</w:t>
      </w:r>
      <w:r w:rsidR="00FD0C2D" w:rsidRPr="006F6B4C">
        <w:rPr>
          <w:rFonts w:asciiTheme="minorHAnsi" w:hAnsiTheme="minorHAnsi"/>
          <w:sz w:val="28"/>
          <w:szCs w:val="28"/>
        </w:rPr>
        <w:t xml:space="preserve"> различные модели </w:t>
      </w:r>
      <w:r w:rsidR="008C38BB" w:rsidRPr="006F6B4C">
        <w:rPr>
          <w:rFonts w:asciiTheme="minorHAnsi" w:hAnsiTheme="minorHAnsi"/>
          <w:sz w:val="28"/>
          <w:szCs w:val="28"/>
        </w:rPr>
        <w:t>и подходы к построению</w:t>
      </w:r>
      <w:r w:rsidR="00FD0C2D" w:rsidRPr="006F6B4C">
        <w:rPr>
          <w:rFonts w:asciiTheme="minorHAnsi" w:hAnsiTheme="minorHAnsi"/>
          <w:sz w:val="28"/>
          <w:szCs w:val="28"/>
        </w:rPr>
        <w:t xml:space="preserve"> </w:t>
      </w:r>
      <w:r w:rsidR="006F6B4C">
        <w:rPr>
          <w:rFonts w:asciiTheme="minorHAnsi" w:hAnsiTheme="minorHAnsi"/>
          <w:sz w:val="28"/>
          <w:szCs w:val="28"/>
        </w:rPr>
        <w:t xml:space="preserve">соответствующей </w:t>
      </w:r>
      <w:r w:rsidR="00FD0C2D" w:rsidRPr="006F6B4C">
        <w:rPr>
          <w:rFonts w:asciiTheme="minorHAnsi" w:hAnsiTheme="minorHAnsi"/>
          <w:sz w:val="28"/>
          <w:szCs w:val="28"/>
        </w:rPr>
        <w:t xml:space="preserve">интеллектуальной системы. </w:t>
      </w:r>
      <w:r w:rsidR="00C9363E" w:rsidRPr="006F6B4C">
        <w:rPr>
          <w:rFonts w:asciiTheme="minorHAnsi" w:hAnsiTheme="minorHAnsi"/>
          <w:sz w:val="28"/>
          <w:szCs w:val="28"/>
        </w:rPr>
        <w:t xml:space="preserve">Важно отметить, что все </w:t>
      </w:r>
      <w:r w:rsidR="006F6B4C">
        <w:rPr>
          <w:rFonts w:asciiTheme="minorHAnsi" w:hAnsiTheme="minorHAnsi"/>
          <w:sz w:val="28"/>
          <w:szCs w:val="28"/>
        </w:rPr>
        <w:t xml:space="preserve">представленные </w:t>
      </w:r>
      <w:r w:rsidR="00C9363E" w:rsidRPr="006F6B4C">
        <w:rPr>
          <w:rFonts w:asciiTheme="minorHAnsi" w:hAnsiTheme="minorHAnsi"/>
          <w:sz w:val="28"/>
          <w:szCs w:val="28"/>
        </w:rPr>
        <w:t>модели автор разработал сам</w:t>
      </w:r>
      <w:r w:rsidR="006F6B4C">
        <w:rPr>
          <w:rFonts w:asciiTheme="minorHAnsi" w:hAnsiTheme="minorHAnsi"/>
          <w:sz w:val="28"/>
          <w:szCs w:val="28"/>
        </w:rPr>
        <w:t>остоятельно</w:t>
      </w:r>
      <w:r w:rsidR="00C9363E" w:rsidRPr="006F6B4C">
        <w:rPr>
          <w:rFonts w:asciiTheme="minorHAnsi" w:hAnsiTheme="minorHAnsi"/>
          <w:sz w:val="28"/>
          <w:szCs w:val="28"/>
        </w:rPr>
        <w:t xml:space="preserve">. </w:t>
      </w:r>
      <w:r w:rsidR="00CA0831">
        <w:rPr>
          <w:rFonts w:asciiTheme="minorHAnsi" w:hAnsiTheme="minorHAnsi"/>
          <w:sz w:val="28"/>
          <w:szCs w:val="28"/>
        </w:rPr>
        <w:t xml:space="preserve">Кроме того, </w:t>
      </w:r>
      <w:r w:rsidR="00C9363E" w:rsidRPr="006F6B4C">
        <w:rPr>
          <w:rFonts w:asciiTheme="minorHAnsi" w:hAnsiTheme="minorHAnsi"/>
          <w:sz w:val="28"/>
          <w:szCs w:val="28"/>
        </w:rPr>
        <w:t xml:space="preserve">основная </w:t>
      </w:r>
      <w:r w:rsidR="00CA0831">
        <w:rPr>
          <w:rFonts w:asciiTheme="minorHAnsi" w:hAnsiTheme="minorHAnsi"/>
          <w:sz w:val="28"/>
          <w:szCs w:val="28"/>
        </w:rPr>
        <w:t xml:space="preserve">решаемая </w:t>
      </w:r>
      <w:r w:rsidR="00C9363E" w:rsidRPr="006F6B4C">
        <w:rPr>
          <w:rFonts w:asciiTheme="minorHAnsi" w:hAnsiTheme="minorHAnsi"/>
          <w:sz w:val="28"/>
          <w:szCs w:val="28"/>
        </w:rPr>
        <w:t>задача</w:t>
      </w:r>
      <w:r w:rsidR="006F6B4C">
        <w:rPr>
          <w:rFonts w:asciiTheme="minorHAnsi" w:hAnsiTheme="minorHAnsi"/>
          <w:sz w:val="28"/>
          <w:szCs w:val="28"/>
        </w:rPr>
        <w:t xml:space="preserve"> претерпевала изменения</w:t>
      </w:r>
      <w:r w:rsidR="00C9363E" w:rsidRPr="006F6B4C">
        <w:rPr>
          <w:rFonts w:asciiTheme="minorHAnsi" w:hAnsiTheme="minorHAnsi"/>
          <w:sz w:val="28"/>
          <w:szCs w:val="28"/>
        </w:rPr>
        <w:t xml:space="preserve"> со временем</w:t>
      </w:r>
      <w:r w:rsidR="00CA0831">
        <w:rPr>
          <w:rFonts w:asciiTheme="minorHAnsi" w:hAnsiTheme="minorHAnsi"/>
          <w:sz w:val="28"/>
          <w:szCs w:val="28"/>
        </w:rPr>
        <w:t xml:space="preserve">: </w:t>
      </w:r>
      <w:r w:rsidR="00C9363E" w:rsidRPr="006F6B4C">
        <w:rPr>
          <w:rFonts w:asciiTheme="minorHAnsi" w:hAnsiTheme="minorHAnsi"/>
          <w:sz w:val="28"/>
          <w:szCs w:val="28"/>
        </w:rPr>
        <w:t xml:space="preserve">изначально это была задача </w:t>
      </w:r>
      <w:r w:rsidR="006F6B4C">
        <w:rPr>
          <w:rFonts w:asciiTheme="minorHAnsi" w:hAnsiTheme="minorHAnsi"/>
          <w:sz w:val="28"/>
          <w:szCs w:val="28"/>
        </w:rPr>
        <w:t xml:space="preserve">конструирования </w:t>
      </w:r>
      <w:r w:rsidR="0030210D" w:rsidRPr="006F6B4C">
        <w:rPr>
          <w:rFonts w:asciiTheme="minorHAnsi" w:hAnsiTheme="minorHAnsi"/>
          <w:sz w:val="28"/>
          <w:szCs w:val="28"/>
        </w:rPr>
        <w:t>автомати</w:t>
      </w:r>
      <w:r w:rsidR="0030210D">
        <w:rPr>
          <w:rFonts w:asciiTheme="minorHAnsi" w:hAnsiTheme="minorHAnsi"/>
          <w:sz w:val="28"/>
          <w:szCs w:val="28"/>
        </w:rPr>
        <w:t xml:space="preserve">зированных </w:t>
      </w:r>
      <w:r w:rsidR="006F6B4C">
        <w:rPr>
          <w:rFonts w:asciiTheme="minorHAnsi" w:hAnsiTheme="minorHAnsi"/>
          <w:sz w:val="28"/>
          <w:szCs w:val="28"/>
        </w:rPr>
        <w:t>программных</w:t>
      </w:r>
      <w:r w:rsidR="00C9363E" w:rsidRPr="006F6B4C">
        <w:rPr>
          <w:rFonts w:asciiTheme="minorHAnsi" w:hAnsiTheme="minorHAnsi"/>
          <w:sz w:val="28"/>
          <w:szCs w:val="28"/>
        </w:rPr>
        <w:t xml:space="preserve"> приложений с возможност</w:t>
      </w:r>
      <w:r w:rsidR="006F6B4C">
        <w:rPr>
          <w:rFonts w:asciiTheme="minorHAnsi" w:hAnsiTheme="minorHAnsi"/>
          <w:sz w:val="28"/>
          <w:szCs w:val="28"/>
        </w:rPr>
        <w:t>ями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CA0831">
        <w:rPr>
          <w:rFonts w:asciiTheme="minorHAnsi" w:hAnsiTheme="minorHAnsi"/>
          <w:sz w:val="28"/>
          <w:szCs w:val="28"/>
        </w:rPr>
        <w:t xml:space="preserve">внесения </w:t>
      </w:r>
      <w:r w:rsidR="00C9363E" w:rsidRPr="006F6B4C">
        <w:rPr>
          <w:rFonts w:asciiTheme="minorHAnsi" w:hAnsiTheme="minorHAnsi"/>
          <w:sz w:val="28"/>
          <w:szCs w:val="28"/>
        </w:rPr>
        <w:t>простых изменений, далее задачей стало автомати</w:t>
      </w:r>
      <w:r w:rsidR="00CA0831">
        <w:rPr>
          <w:rFonts w:asciiTheme="minorHAnsi" w:hAnsiTheme="minorHAnsi"/>
          <w:sz w:val="28"/>
          <w:szCs w:val="28"/>
        </w:rPr>
        <w:t>зированное</w:t>
      </w:r>
      <w:r w:rsidR="00C9363E" w:rsidRPr="006F6B4C">
        <w:rPr>
          <w:rFonts w:asciiTheme="minorHAnsi" w:hAnsiTheme="minorHAnsi"/>
          <w:sz w:val="28"/>
          <w:szCs w:val="28"/>
        </w:rPr>
        <w:t xml:space="preserve"> разрешение инцидентов</w:t>
      </w:r>
      <w:r w:rsidR="00CA0831">
        <w:rPr>
          <w:rFonts w:asciiTheme="minorHAnsi" w:hAnsiTheme="minorHAnsi"/>
          <w:sz w:val="28"/>
          <w:szCs w:val="28"/>
        </w:rPr>
        <w:t>, возникающих</w:t>
      </w:r>
      <w:r w:rsidR="00C9363E" w:rsidRPr="006F6B4C">
        <w:rPr>
          <w:rFonts w:asciiTheme="minorHAnsi" w:hAnsiTheme="minorHAnsi"/>
          <w:sz w:val="28"/>
          <w:szCs w:val="28"/>
        </w:rPr>
        <w:t xml:space="preserve"> в </w:t>
      </w:r>
      <w:r w:rsidR="0030210D">
        <w:rPr>
          <w:rFonts w:asciiTheme="minorHAnsi" w:hAnsiTheme="minorHAnsi"/>
          <w:sz w:val="28"/>
          <w:szCs w:val="28"/>
          <w:lang w:val="en-US"/>
        </w:rPr>
        <w:t>IT</w:t>
      </w:r>
      <w:r w:rsidR="00C9363E" w:rsidRPr="006F6B4C">
        <w:rPr>
          <w:rFonts w:asciiTheme="minorHAnsi" w:hAnsiTheme="minorHAnsi"/>
          <w:sz w:val="28"/>
          <w:szCs w:val="28"/>
        </w:rPr>
        <w:t>-инфраструктуре предприятия. Одним</w:t>
      </w:r>
      <w:r w:rsidR="00CA0831">
        <w:rPr>
          <w:rFonts w:asciiTheme="minorHAnsi" w:hAnsiTheme="minorHAnsi"/>
          <w:sz w:val="28"/>
          <w:szCs w:val="28"/>
        </w:rPr>
        <w:t>и</w:t>
      </w:r>
      <w:r w:rsidR="00C9363E" w:rsidRPr="006F6B4C">
        <w:rPr>
          <w:rFonts w:asciiTheme="minorHAnsi" w:hAnsiTheme="minorHAnsi"/>
          <w:sz w:val="28"/>
          <w:szCs w:val="28"/>
        </w:rPr>
        <w:t xml:space="preserve"> из </w:t>
      </w:r>
      <w:r w:rsidR="00CA0831">
        <w:rPr>
          <w:rFonts w:asciiTheme="minorHAnsi" w:hAnsiTheme="minorHAnsi"/>
          <w:sz w:val="28"/>
          <w:szCs w:val="28"/>
        </w:rPr>
        <w:t xml:space="preserve">использованных </w:t>
      </w:r>
      <w:r w:rsidR="00C9363E" w:rsidRPr="006F6B4C">
        <w:rPr>
          <w:rFonts w:asciiTheme="minorHAnsi" w:hAnsiTheme="minorHAnsi"/>
          <w:sz w:val="28"/>
          <w:szCs w:val="28"/>
        </w:rPr>
        <w:t xml:space="preserve">алгоритмов решения </w:t>
      </w:r>
      <w:r w:rsidR="00CA0831">
        <w:rPr>
          <w:rFonts w:asciiTheme="minorHAnsi" w:hAnsiTheme="minorHAnsi"/>
          <w:sz w:val="28"/>
          <w:szCs w:val="28"/>
        </w:rPr>
        <w:t>всех этих задач стали</w:t>
      </w:r>
      <w:r w:rsidR="00C9363E" w:rsidRPr="006F6B4C">
        <w:rPr>
          <w:rFonts w:asciiTheme="minorHAnsi" w:hAnsiTheme="minorHAnsi"/>
          <w:sz w:val="28"/>
          <w:szCs w:val="28"/>
        </w:rPr>
        <w:t xml:space="preserve"> деревья принятия решений и генетически</w:t>
      </w:r>
      <w:r w:rsidR="00CA0831">
        <w:rPr>
          <w:rFonts w:asciiTheme="minorHAnsi" w:hAnsiTheme="minorHAnsi"/>
          <w:sz w:val="28"/>
          <w:szCs w:val="28"/>
        </w:rPr>
        <w:t>е</w:t>
      </w:r>
      <w:r w:rsidR="00C9363E" w:rsidRPr="006F6B4C">
        <w:rPr>
          <w:rFonts w:asciiTheme="minorHAnsi" w:hAnsiTheme="minorHAnsi"/>
          <w:sz w:val="28"/>
          <w:szCs w:val="28"/>
        </w:rPr>
        <w:t xml:space="preserve"> алгоритм</w:t>
      </w:r>
      <w:r w:rsidR="00CA0831">
        <w:rPr>
          <w:rFonts w:asciiTheme="minorHAnsi" w:hAnsiTheme="minorHAnsi"/>
          <w:sz w:val="28"/>
          <w:szCs w:val="28"/>
        </w:rPr>
        <w:t>ы</w:t>
      </w:r>
      <w:r w:rsidR="00C9363E" w:rsidRPr="006F6B4C">
        <w:rPr>
          <w:rFonts w:asciiTheme="minorHAnsi" w:hAnsiTheme="minorHAnsi"/>
          <w:sz w:val="28"/>
          <w:szCs w:val="28"/>
        </w:rPr>
        <w:t>. Пров</w:t>
      </w:r>
      <w:r w:rsidR="00CA0831">
        <w:rPr>
          <w:rFonts w:asciiTheme="minorHAnsi" w:hAnsiTheme="minorHAnsi"/>
          <w:sz w:val="28"/>
          <w:szCs w:val="28"/>
        </w:rPr>
        <w:t>е</w:t>
      </w:r>
      <w:r w:rsidR="00C9363E" w:rsidRPr="006F6B4C">
        <w:rPr>
          <w:rFonts w:asciiTheme="minorHAnsi" w:hAnsiTheme="minorHAnsi"/>
          <w:sz w:val="28"/>
          <w:szCs w:val="28"/>
        </w:rPr>
        <w:t xml:space="preserve">дя экспериментальные исследования </w:t>
      </w:r>
      <w:r w:rsidR="00CA0831">
        <w:rPr>
          <w:rFonts w:asciiTheme="minorHAnsi" w:hAnsiTheme="minorHAnsi"/>
          <w:sz w:val="28"/>
          <w:szCs w:val="28"/>
        </w:rPr>
        <w:t xml:space="preserve">упомянутых </w:t>
      </w:r>
      <w:r w:rsidR="00C9363E" w:rsidRPr="006F6B4C">
        <w:rPr>
          <w:rFonts w:asciiTheme="minorHAnsi" w:hAnsiTheme="minorHAnsi"/>
          <w:sz w:val="28"/>
          <w:szCs w:val="28"/>
        </w:rPr>
        <w:t>моделей, автор пришел к выводу, что необходим</w:t>
      </w:r>
      <w:r w:rsidR="00CA0831">
        <w:rPr>
          <w:rFonts w:asciiTheme="minorHAnsi" w:hAnsiTheme="minorHAnsi"/>
          <w:sz w:val="28"/>
          <w:szCs w:val="28"/>
        </w:rPr>
        <w:t>а разработка специального</w:t>
      </w:r>
      <w:r w:rsidR="00C9363E" w:rsidRPr="006F6B4C">
        <w:rPr>
          <w:rFonts w:asciiTheme="minorHAnsi" w:hAnsiTheme="minorHAnsi"/>
          <w:sz w:val="28"/>
          <w:szCs w:val="28"/>
        </w:rPr>
        <w:t xml:space="preserve"> алгоритм</w:t>
      </w:r>
      <w:r w:rsidR="00CA0831">
        <w:rPr>
          <w:rFonts w:asciiTheme="minorHAnsi" w:hAnsiTheme="minorHAnsi"/>
          <w:sz w:val="28"/>
          <w:szCs w:val="28"/>
        </w:rPr>
        <w:t>а</w:t>
      </w:r>
      <w:r w:rsidR="00C9363E" w:rsidRPr="006F6B4C">
        <w:rPr>
          <w:rFonts w:asciiTheme="minorHAnsi" w:hAnsiTheme="minorHAnsi"/>
          <w:sz w:val="28"/>
          <w:szCs w:val="28"/>
        </w:rPr>
        <w:t>, способн</w:t>
      </w:r>
      <w:r w:rsidR="00CA0831">
        <w:rPr>
          <w:rFonts w:asciiTheme="minorHAnsi" w:hAnsiTheme="minorHAnsi"/>
          <w:sz w:val="28"/>
          <w:szCs w:val="28"/>
        </w:rPr>
        <w:t>ого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CA0831">
        <w:rPr>
          <w:rFonts w:asciiTheme="minorHAnsi" w:hAnsiTheme="minorHAnsi"/>
          <w:sz w:val="28"/>
          <w:szCs w:val="28"/>
        </w:rPr>
        <w:t xml:space="preserve">и </w:t>
      </w:r>
      <w:r w:rsidR="00C9363E" w:rsidRPr="006F6B4C">
        <w:rPr>
          <w:rFonts w:asciiTheme="minorHAnsi" w:hAnsiTheme="minorHAnsi"/>
          <w:sz w:val="28"/>
          <w:szCs w:val="28"/>
        </w:rPr>
        <w:t>адаптироваться</w:t>
      </w:r>
      <w:r w:rsidR="0030210D">
        <w:rPr>
          <w:rFonts w:asciiTheme="minorHAnsi" w:hAnsiTheme="minorHAnsi"/>
          <w:sz w:val="28"/>
          <w:szCs w:val="28"/>
        </w:rPr>
        <w:t xml:space="preserve"> к ситуации</w:t>
      </w:r>
      <w:r w:rsidR="00CA0831">
        <w:rPr>
          <w:rFonts w:asciiTheme="minorHAnsi" w:hAnsiTheme="minorHAnsi"/>
          <w:sz w:val="28"/>
          <w:szCs w:val="28"/>
        </w:rPr>
        <w:t>,</w:t>
      </w:r>
      <w:r w:rsidR="00C9363E" w:rsidRPr="006F6B4C">
        <w:rPr>
          <w:rFonts w:asciiTheme="minorHAnsi" w:hAnsiTheme="minorHAnsi"/>
          <w:sz w:val="28"/>
          <w:szCs w:val="28"/>
        </w:rPr>
        <w:t xml:space="preserve"> и обучаться</w:t>
      </w:r>
      <w:r w:rsidR="00CA0831">
        <w:rPr>
          <w:rFonts w:asciiTheme="minorHAnsi" w:hAnsiTheme="minorHAnsi"/>
          <w:sz w:val="28"/>
          <w:szCs w:val="28"/>
        </w:rPr>
        <w:t>. Такой алгоритм</w:t>
      </w:r>
      <w:r w:rsidR="0030210D">
        <w:rPr>
          <w:rFonts w:asciiTheme="minorHAnsi" w:hAnsiTheme="minorHAnsi"/>
          <w:sz w:val="28"/>
          <w:szCs w:val="28"/>
        </w:rPr>
        <w:t>, построенный в диссертационной</w:t>
      </w:r>
      <w:r w:rsidR="0030210D">
        <w:rPr>
          <w:rFonts w:asciiTheme="minorHAnsi" w:hAnsiTheme="minorHAnsi"/>
          <w:sz w:val="28"/>
          <w:szCs w:val="28"/>
        </w:rPr>
        <w:tab/>
        <w:t xml:space="preserve"> работе,</w:t>
      </w:r>
      <w:r w:rsidR="00CA0831">
        <w:rPr>
          <w:rFonts w:asciiTheme="minorHAnsi" w:hAnsiTheme="minorHAnsi"/>
          <w:sz w:val="28"/>
          <w:szCs w:val="28"/>
        </w:rPr>
        <w:t xml:space="preserve"> позволил единообразно использовать по</w:t>
      </w:r>
      <w:r w:rsidR="0030210D">
        <w:rPr>
          <w:rFonts w:asciiTheme="minorHAnsi" w:hAnsiTheme="minorHAnsi"/>
          <w:sz w:val="28"/>
          <w:szCs w:val="28"/>
        </w:rPr>
        <w:t>лученные</w:t>
      </w:r>
      <w:r w:rsidR="00CA0831">
        <w:rPr>
          <w:rFonts w:asciiTheme="minorHAnsi" w:hAnsiTheme="minorHAnsi"/>
          <w:sz w:val="28"/>
          <w:szCs w:val="28"/>
        </w:rPr>
        <w:t xml:space="preserve"> решения применительно к различным группам </w:t>
      </w:r>
      <w:r w:rsidR="00C9363E" w:rsidRPr="006F6B4C">
        <w:rPr>
          <w:rFonts w:asciiTheme="minorHAnsi" w:hAnsiTheme="minorHAnsi"/>
          <w:sz w:val="28"/>
          <w:szCs w:val="28"/>
        </w:rPr>
        <w:t xml:space="preserve">проблем, </w:t>
      </w:r>
      <w:r w:rsidR="00CA0831">
        <w:rPr>
          <w:rFonts w:asciiTheme="minorHAnsi" w:hAnsiTheme="minorHAnsi"/>
          <w:sz w:val="28"/>
          <w:szCs w:val="28"/>
        </w:rPr>
        <w:t>существенно отличающимся по формулировкам</w:t>
      </w:r>
      <w:r w:rsidR="0030210D">
        <w:rPr>
          <w:rFonts w:asciiTheme="minorHAnsi" w:hAnsiTheme="minorHAnsi"/>
          <w:sz w:val="28"/>
          <w:szCs w:val="28"/>
        </w:rPr>
        <w:t xml:space="preserve"> и содержанию</w:t>
      </w:r>
      <w:r w:rsidR="00C9363E" w:rsidRPr="006F6B4C">
        <w:rPr>
          <w:rFonts w:asciiTheme="minorHAnsi" w:hAnsiTheme="minorHAnsi"/>
          <w:sz w:val="28"/>
          <w:szCs w:val="28"/>
        </w:rPr>
        <w:t xml:space="preserve">. </w:t>
      </w:r>
      <w:r w:rsidR="00CA0831">
        <w:rPr>
          <w:rFonts w:asciiTheme="minorHAnsi" w:hAnsiTheme="minorHAnsi"/>
          <w:sz w:val="28"/>
          <w:szCs w:val="28"/>
        </w:rPr>
        <w:t>При этом было существенным</w:t>
      </w:r>
      <w:r w:rsidR="00C9363E" w:rsidRPr="006F6B4C">
        <w:rPr>
          <w:rFonts w:asciiTheme="minorHAnsi" w:hAnsiTheme="minorHAnsi"/>
          <w:sz w:val="28"/>
          <w:szCs w:val="28"/>
        </w:rPr>
        <w:t>, что</w:t>
      </w:r>
      <w:r w:rsidR="00B1453D">
        <w:rPr>
          <w:rFonts w:asciiTheme="minorHAnsi" w:hAnsiTheme="minorHAnsi"/>
          <w:sz w:val="28"/>
          <w:szCs w:val="28"/>
        </w:rPr>
        <w:t>бы</w:t>
      </w:r>
      <w:r w:rsidR="00CA0831">
        <w:rPr>
          <w:rFonts w:asciiTheme="minorHAnsi" w:hAnsiTheme="minorHAnsi"/>
          <w:sz w:val="28"/>
          <w:szCs w:val="28"/>
        </w:rPr>
        <w:t xml:space="preserve"> построенная </w:t>
      </w:r>
      <w:r w:rsidR="00C9363E" w:rsidRPr="006F6B4C">
        <w:rPr>
          <w:rFonts w:asciiTheme="minorHAnsi" w:hAnsiTheme="minorHAnsi"/>
          <w:sz w:val="28"/>
          <w:szCs w:val="28"/>
        </w:rPr>
        <w:t xml:space="preserve">система </w:t>
      </w:r>
      <w:r w:rsidR="00CA0831">
        <w:rPr>
          <w:rFonts w:asciiTheme="minorHAnsi" w:hAnsiTheme="minorHAnsi"/>
          <w:sz w:val="28"/>
          <w:szCs w:val="28"/>
        </w:rPr>
        <w:t xml:space="preserve">разрешения инцидентов </w:t>
      </w:r>
      <w:r w:rsidR="00C9363E" w:rsidRPr="006F6B4C">
        <w:rPr>
          <w:rFonts w:asciiTheme="minorHAnsi" w:hAnsiTheme="minorHAnsi"/>
          <w:sz w:val="28"/>
          <w:szCs w:val="28"/>
        </w:rPr>
        <w:t>обладала базовыми возможностями человеческого мышления.</w:t>
      </w:r>
      <w:r w:rsidR="00B1453D">
        <w:rPr>
          <w:rFonts w:asciiTheme="minorHAnsi" w:hAnsiTheme="minorHAnsi"/>
          <w:sz w:val="28"/>
          <w:szCs w:val="28"/>
        </w:rPr>
        <w:t xml:space="preserve"> </w:t>
      </w:r>
      <w:r w:rsidR="00C9363E" w:rsidRPr="006F6B4C">
        <w:rPr>
          <w:rFonts w:asciiTheme="minorHAnsi" w:hAnsiTheme="minorHAnsi"/>
          <w:sz w:val="28"/>
          <w:szCs w:val="28"/>
        </w:rPr>
        <w:t>Для достижения этой цели автор обра</w:t>
      </w:r>
      <w:r w:rsidR="00B1453D">
        <w:rPr>
          <w:rFonts w:asciiTheme="minorHAnsi" w:hAnsiTheme="minorHAnsi"/>
          <w:sz w:val="28"/>
          <w:szCs w:val="28"/>
        </w:rPr>
        <w:t xml:space="preserve">тился </w:t>
      </w:r>
      <w:r w:rsidR="00C9363E" w:rsidRPr="006F6B4C">
        <w:rPr>
          <w:rFonts w:asciiTheme="minorHAnsi" w:hAnsiTheme="minorHAnsi"/>
          <w:sz w:val="28"/>
          <w:szCs w:val="28"/>
        </w:rPr>
        <w:t xml:space="preserve">к одной из последних работ выдающегося ученого </w:t>
      </w:r>
      <w:proofErr w:type="spellStart"/>
      <w:r w:rsidR="00C9363E" w:rsidRPr="006F6B4C">
        <w:rPr>
          <w:rFonts w:asciiTheme="minorHAnsi" w:hAnsiTheme="minorHAnsi"/>
          <w:sz w:val="28"/>
          <w:szCs w:val="28"/>
        </w:rPr>
        <w:t>Марвина</w:t>
      </w:r>
      <w:proofErr w:type="spellEnd"/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C9363E" w:rsidRPr="006F6B4C">
        <w:rPr>
          <w:rFonts w:asciiTheme="minorHAnsi" w:hAnsiTheme="minorHAnsi"/>
          <w:sz w:val="28"/>
          <w:szCs w:val="28"/>
        </w:rPr>
        <w:t>Мински</w:t>
      </w:r>
      <w:proofErr w:type="spellEnd"/>
      <w:r w:rsidR="00C9363E" w:rsidRPr="006F6B4C">
        <w:rPr>
          <w:rFonts w:asciiTheme="minorHAnsi" w:hAnsiTheme="minorHAnsi"/>
          <w:sz w:val="28"/>
          <w:szCs w:val="28"/>
        </w:rPr>
        <w:t xml:space="preserve">, в которой </w:t>
      </w:r>
      <w:r w:rsidR="00B1453D">
        <w:rPr>
          <w:rFonts w:asciiTheme="minorHAnsi" w:hAnsiTheme="minorHAnsi"/>
          <w:sz w:val="28"/>
          <w:szCs w:val="28"/>
        </w:rPr>
        <w:t>он</w:t>
      </w:r>
      <w:r w:rsidR="00C9363E" w:rsidRPr="006F6B4C">
        <w:rPr>
          <w:rFonts w:asciiTheme="minorHAnsi" w:hAnsiTheme="minorHAnsi"/>
          <w:sz w:val="28"/>
          <w:szCs w:val="28"/>
        </w:rPr>
        <w:t xml:space="preserve"> опис</w:t>
      </w:r>
      <w:r w:rsidR="0030210D">
        <w:rPr>
          <w:rFonts w:asciiTheme="minorHAnsi" w:hAnsiTheme="minorHAnsi"/>
          <w:sz w:val="28"/>
          <w:szCs w:val="28"/>
        </w:rPr>
        <w:t>ал</w:t>
      </w:r>
      <w:r w:rsidR="00C9363E" w:rsidRPr="006F6B4C">
        <w:rPr>
          <w:rFonts w:asciiTheme="minorHAnsi" w:hAnsiTheme="minorHAnsi"/>
          <w:sz w:val="28"/>
          <w:szCs w:val="28"/>
        </w:rPr>
        <w:t xml:space="preserve"> один из возможных способов </w:t>
      </w:r>
      <w:r w:rsidR="0030210D">
        <w:rPr>
          <w:rFonts w:asciiTheme="minorHAnsi" w:hAnsiTheme="minorHAnsi"/>
          <w:sz w:val="28"/>
          <w:szCs w:val="28"/>
        </w:rPr>
        <w:t xml:space="preserve">моделирования </w:t>
      </w:r>
      <w:r w:rsidR="00C9363E" w:rsidRPr="006F6B4C">
        <w:rPr>
          <w:rFonts w:asciiTheme="minorHAnsi" w:hAnsiTheme="minorHAnsi"/>
          <w:sz w:val="28"/>
          <w:szCs w:val="28"/>
        </w:rPr>
        <w:t xml:space="preserve">мышления. </w:t>
      </w:r>
      <w:r w:rsidR="00B1453D">
        <w:rPr>
          <w:rFonts w:asciiTheme="minorHAnsi" w:hAnsiTheme="minorHAnsi"/>
          <w:sz w:val="28"/>
          <w:szCs w:val="28"/>
        </w:rPr>
        <w:t xml:space="preserve">Диссертант с использованием подхода </w:t>
      </w:r>
      <w:proofErr w:type="spellStart"/>
      <w:r w:rsidR="00B1453D" w:rsidRPr="006F6B4C">
        <w:rPr>
          <w:rFonts w:asciiTheme="minorHAnsi" w:hAnsiTheme="minorHAnsi"/>
          <w:sz w:val="28"/>
          <w:szCs w:val="28"/>
        </w:rPr>
        <w:t>Мински</w:t>
      </w:r>
      <w:proofErr w:type="spellEnd"/>
      <w:r w:rsidR="00B1453D" w:rsidRPr="006F6B4C">
        <w:rPr>
          <w:rFonts w:asciiTheme="minorHAnsi" w:hAnsiTheme="minorHAnsi"/>
          <w:sz w:val="28"/>
          <w:szCs w:val="28"/>
        </w:rPr>
        <w:t xml:space="preserve"> </w:t>
      </w:r>
      <w:r w:rsidR="00C9363E" w:rsidRPr="006F6B4C">
        <w:rPr>
          <w:rFonts w:asciiTheme="minorHAnsi" w:hAnsiTheme="minorHAnsi"/>
          <w:sz w:val="28"/>
          <w:szCs w:val="28"/>
        </w:rPr>
        <w:t>постро</w:t>
      </w:r>
      <w:r w:rsidR="00B1453D">
        <w:rPr>
          <w:rFonts w:asciiTheme="minorHAnsi" w:hAnsiTheme="minorHAnsi"/>
          <w:sz w:val="28"/>
          <w:szCs w:val="28"/>
        </w:rPr>
        <w:t>ил соответствующую модель мышления и применил ее</w:t>
      </w:r>
      <w:r w:rsidR="00C9363E" w:rsidRPr="006F6B4C">
        <w:rPr>
          <w:rFonts w:asciiTheme="minorHAnsi" w:hAnsiTheme="minorHAnsi"/>
          <w:sz w:val="28"/>
          <w:szCs w:val="28"/>
        </w:rPr>
        <w:t xml:space="preserve"> </w:t>
      </w:r>
      <w:r w:rsidR="00B1453D">
        <w:rPr>
          <w:rFonts w:asciiTheme="minorHAnsi" w:hAnsiTheme="minorHAnsi"/>
          <w:sz w:val="28"/>
          <w:szCs w:val="28"/>
        </w:rPr>
        <w:t xml:space="preserve">в </w:t>
      </w:r>
      <w:r w:rsidR="00C9363E" w:rsidRPr="006F6B4C">
        <w:rPr>
          <w:rFonts w:asciiTheme="minorHAnsi" w:hAnsiTheme="minorHAnsi"/>
          <w:sz w:val="28"/>
          <w:szCs w:val="28"/>
        </w:rPr>
        <w:t xml:space="preserve">области разрешения проблем, возникающих в </w:t>
      </w:r>
      <w:r w:rsidR="00EA4B8F">
        <w:rPr>
          <w:rFonts w:asciiTheme="minorHAnsi" w:hAnsiTheme="minorHAnsi"/>
          <w:sz w:val="28"/>
          <w:szCs w:val="28"/>
          <w:lang w:val="en-US"/>
        </w:rPr>
        <w:t>IT</w:t>
      </w:r>
      <w:r w:rsidR="00C9363E" w:rsidRPr="006F6B4C">
        <w:rPr>
          <w:rFonts w:asciiTheme="minorHAnsi" w:hAnsiTheme="minorHAnsi"/>
          <w:sz w:val="28"/>
          <w:szCs w:val="28"/>
        </w:rPr>
        <w:t xml:space="preserve">-инфраструктуре предприятия. </w:t>
      </w:r>
      <w:r w:rsidR="00B1453D">
        <w:rPr>
          <w:rFonts w:asciiTheme="minorHAnsi" w:hAnsiTheme="minorHAnsi"/>
          <w:sz w:val="28"/>
          <w:szCs w:val="28"/>
        </w:rPr>
        <w:t xml:space="preserve">Взяв за основу </w:t>
      </w:r>
      <w:r w:rsidR="00C9363E" w:rsidRPr="006F6B4C">
        <w:rPr>
          <w:rFonts w:asciiTheme="minorHAnsi" w:hAnsiTheme="minorHAnsi"/>
          <w:sz w:val="28"/>
          <w:szCs w:val="28"/>
        </w:rPr>
        <w:t xml:space="preserve">концепцию </w:t>
      </w:r>
      <w:proofErr w:type="spellStart"/>
      <w:r w:rsidR="00B1453D">
        <w:rPr>
          <w:rFonts w:asciiTheme="minorHAnsi" w:hAnsiTheme="minorHAnsi"/>
          <w:sz w:val="28"/>
          <w:szCs w:val="28"/>
        </w:rPr>
        <w:t>Мински</w:t>
      </w:r>
      <w:proofErr w:type="spellEnd"/>
      <w:r w:rsidR="00B1453D">
        <w:rPr>
          <w:rFonts w:asciiTheme="minorHAnsi" w:hAnsiTheme="minorHAnsi"/>
          <w:sz w:val="28"/>
          <w:szCs w:val="28"/>
        </w:rPr>
        <w:t xml:space="preserve"> шести</w:t>
      </w:r>
      <w:r w:rsidR="00C9363E" w:rsidRPr="006F6B4C">
        <w:rPr>
          <w:rFonts w:asciiTheme="minorHAnsi" w:hAnsiTheme="minorHAnsi"/>
          <w:sz w:val="28"/>
          <w:szCs w:val="28"/>
        </w:rPr>
        <w:t xml:space="preserve"> уровней мышления, автору </w:t>
      </w:r>
      <w:r w:rsidR="00EA4B8F">
        <w:rPr>
          <w:rFonts w:asciiTheme="minorHAnsi" w:hAnsiTheme="minorHAnsi"/>
          <w:sz w:val="28"/>
          <w:szCs w:val="28"/>
        </w:rPr>
        <w:t>смог</w:t>
      </w:r>
      <w:r w:rsidR="00C9363E" w:rsidRPr="006F6B4C">
        <w:rPr>
          <w:rFonts w:asciiTheme="minorHAnsi" w:hAnsiTheme="minorHAnsi"/>
          <w:sz w:val="28"/>
          <w:szCs w:val="28"/>
        </w:rPr>
        <w:t xml:space="preserve"> объединить </w:t>
      </w:r>
      <w:r w:rsidR="00B1453D">
        <w:rPr>
          <w:rFonts w:asciiTheme="minorHAnsi" w:hAnsiTheme="minorHAnsi"/>
          <w:sz w:val="28"/>
          <w:szCs w:val="28"/>
        </w:rPr>
        <w:t xml:space="preserve">в рамках одной модели как </w:t>
      </w:r>
      <w:r w:rsidR="00C9363E" w:rsidRPr="006F6B4C">
        <w:rPr>
          <w:rFonts w:asciiTheme="minorHAnsi" w:hAnsiTheme="minorHAnsi"/>
          <w:sz w:val="28"/>
          <w:szCs w:val="28"/>
        </w:rPr>
        <w:t>различные простые подходы к разрешению инцидентов</w:t>
      </w:r>
      <w:r w:rsidR="00B1453D">
        <w:rPr>
          <w:rFonts w:asciiTheme="minorHAnsi" w:hAnsiTheme="minorHAnsi"/>
          <w:sz w:val="28"/>
          <w:szCs w:val="28"/>
        </w:rPr>
        <w:t xml:space="preserve"> (</w:t>
      </w:r>
      <w:r w:rsidR="00C9363E" w:rsidRPr="006F6B4C">
        <w:rPr>
          <w:rFonts w:asciiTheme="minorHAnsi" w:hAnsiTheme="minorHAnsi"/>
          <w:sz w:val="28"/>
          <w:szCs w:val="28"/>
        </w:rPr>
        <w:t xml:space="preserve">например, </w:t>
      </w:r>
      <w:r w:rsidR="00B1453D">
        <w:rPr>
          <w:rFonts w:asciiTheme="minorHAnsi" w:hAnsiTheme="minorHAnsi"/>
          <w:sz w:val="28"/>
          <w:szCs w:val="28"/>
        </w:rPr>
        <w:t>на базе</w:t>
      </w:r>
      <w:r w:rsidR="006F5E37" w:rsidRPr="006F6B4C">
        <w:rPr>
          <w:rFonts w:asciiTheme="minorHAnsi" w:hAnsiTheme="minorHAnsi"/>
          <w:sz w:val="28"/>
          <w:szCs w:val="28"/>
        </w:rPr>
        <w:t xml:space="preserve"> ключевы</w:t>
      </w:r>
      <w:r w:rsidR="00B1453D">
        <w:rPr>
          <w:rFonts w:asciiTheme="minorHAnsi" w:hAnsiTheme="minorHAnsi"/>
          <w:sz w:val="28"/>
          <w:szCs w:val="28"/>
        </w:rPr>
        <w:t>х</w:t>
      </w:r>
      <w:r w:rsidR="006F5E37" w:rsidRPr="006F6B4C">
        <w:rPr>
          <w:rFonts w:asciiTheme="minorHAnsi" w:hAnsiTheme="minorHAnsi"/>
          <w:sz w:val="28"/>
          <w:szCs w:val="28"/>
        </w:rPr>
        <w:t xml:space="preserve"> слов</w:t>
      </w:r>
      <w:r w:rsidR="00B1453D">
        <w:rPr>
          <w:rFonts w:asciiTheme="minorHAnsi" w:hAnsiTheme="minorHAnsi"/>
          <w:sz w:val="28"/>
          <w:szCs w:val="28"/>
        </w:rPr>
        <w:t xml:space="preserve">), так и обеспечить </w:t>
      </w:r>
      <w:r w:rsidR="006F5E37" w:rsidRPr="006F6B4C">
        <w:rPr>
          <w:rFonts w:asciiTheme="minorHAnsi" w:hAnsiTheme="minorHAnsi"/>
          <w:sz w:val="28"/>
          <w:szCs w:val="28"/>
        </w:rPr>
        <w:t>разрешение</w:t>
      </w:r>
      <w:r w:rsidR="00C9363E" w:rsidRPr="006F6B4C">
        <w:rPr>
          <w:rFonts w:asciiTheme="minorHAnsi" w:hAnsiTheme="minorHAnsi"/>
          <w:sz w:val="28"/>
          <w:szCs w:val="28"/>
        </w:rPr>
        <w:t xml:space="preserve"> сложных и неоднозначных проблем.</w:t>
      </w:r>
      <w:r w:rsidR="00EA4B8F">
        <w:rPr>
          <w:rFonts w:asciiTheme="minorHAnsi" w:hAnsiTheme="minorHAnsi"/>
          <w:sz w:val="28"/>
          <w:szCs w:val="28"/>
        </w:rPr>
        <w:t xml:space="preserve"> </w:t>
      </w:r>
      <w:r w:rsidR="00C9363E" w:rsidRPr="006F6B4C">
        <w:rPr>
          <w:rFonts w:asciiTheme="minorHAnsi" w:hAnsiTheme="minorHAnsi"/>
          <w:sz w:val="28"/>
          <w:szCs w:val="28"/>
        </w:rPr>
        <w:t xml:space="preserve">Система, построенная </w:t>
      </w:r>
      <w:r w:rsidR="00B1453D">
        <w:rPr>
          <w:rFonts w:asciiTheme="minorHAnsi" w:hAnsiTheme="minorHAnsi"/>
          <w:sz w:val="28"/>
          <w:szCs w:val="28"/>
        </w:rPr>
        <w:t xml:space="preserve">на основе названной </w:t>
      </w:r>
      <w:r w:rsidR="00C9363E" w:rsidRPr="006F6B4C">
        <w:rPr>
          <w:rFonts w:asciiTheme="minorHAnsi" w:hAnsiTheme="minorHAnsi"/>
          <w:sz w:val="28"/>
          <w:szCs w:val="28"/>
        </w:rPr>
        <w:t>модели</w:t>
      </w:r>
      <w:r w:rsidR="00B1453D">
        <w:rPr>
          <w:rFonts w:asciiTheme="minorHAnsi" w:hAnsiTheme="minorHAnsi"/>
          <w:sz w:val="28"/>
          <w:szCs w:val="28"/>
        </w:rPr>
        <w:t>,</w:t>
      </w:r>
      <w:r w:rsidR="00C9363E" w:rsidRPr="006F6B4C">
        <w:rPr>
          <w:rFonts w:asciiTheme="minorHAnsi" w:hAnsiTheme="minorHAnsi"/>
          <w:sz w:val="28"/>
          <w:szCs w:val="28"/>
        </w:rPr>
        <w:t xml:space="preserve"> способна </w:t>
      </w:r>
      <w:r w:rsidR="006F5E37" w:rsidRPr="006F6B4C">
        <w:rPr>
          <w:rFonts w:asciiTheme="minorHAnsi" w:hAnsiTheme="minorHAnsi"/>
          <w:sz w:val="28"/>
          <w:szCs w:val="28"/>
        </w:rPr>
        <w:t>вычленить</w:t>
      </w:r>
      <w:r w:rsidR="00C9363E" w:rsidRPr="006F6B4C">
        <w:rPr>
          <w:rFonts w:asciiTheme="minorHAnsi" w:hAnsiTheme="minorHAnsi"/>
          <w:sz w:val="28"/>
          <w:szCs w:val="28"/>
        </w:rPr>
        <w:t xml:space="preserve"> ключевые данные и </w:t>
      </w:r>
      <w:r w:rsidR="00C9363E" w:rsidRPr="006F6B4C">
        <w:rPr>
          <w:rFonts w:asciiTheme="minorHAnsi" w:hAnsiTheme="minorHAnsi"/>
          <w:sz w:val="28"/>
          <w:szCs w:val="28"/>
        </w:rPr>
        <w:lastRenderedPageBreak/>
        <w:t xml:space="preserve">использовать базовые концепции, например, </w:t>
      </w:r>
      <w:r w:rsidR="00B1453D">
        <w:rPr>
          <w:rFonts w:asciiTheme="minorHAnsi" w:hAnsiTheme="minorHAnsi"/>
          <w:sz w:val="28"/>
          <w:szCs w:val="28"/>
        </w:rPr>
        <w:t xml:space="preserve">установить, </w:t>
      </w:r>
      <w:r w:rsidR="00C9363E" w:rsidRPr="006F6B4C">
        <w:rPr>
          <w:rFonts w:asciiTheme="minorHAnsi" w:hAnsiTheme="minorHAnsi"/>
          <w:sz w:val="28"/>
          <w:szCs w:val="28"/>
        </w:rPr>
        <w:t xml:space="preserve">что «Браузер» </w:t>
      </w:r>
      <w:r w:rsidR="00B1453D">
        <w:rPr>
          <w:rFonts w:asciiTheme="minorHAnsi" w:hAnsiTheme="minorHAnsi"/>
          <w:sz w:val="28"/>
          <w:szCs w:val="28"/>
        </w:rPr>
        <w:t xml:space="preserve">– </w:t>
      </w:r>
      <w:r w:rsidR="00C9363E" w:rsidRPr="006F6B4C">
        <w:rPr>
          <w:rFonts w:asciiTheme="minorHAnsi" w:hAnsiTheme="minorHAnsi"/>
          <w:sz w:val="28"/>
          <w:szCs w:val="28"/>
        </w:rPr>
        <w:t xml:space="preserve">это программа. Если система знает, как установить программу, то </w:t>
      </w:r>
      <w:r w:rsidR="00B1453D">
        <w:rPr>
          <w:rFonts w:asciiTheme="minorHAnsi" w:hAnsiTheme="minorHAnsi"/>
          <w:sz w:val="28"/>
          <w:szCs w:val="28"/>
        </w:rPr>
        <w:t xml:space="preserve">она </w:t>
      </w:r>
      <w:r w:rsidR="00C9363E" w:rsidRPr="006F6B4C">
        <w:rPr>
          <w:rFonts w:asciiTheme="minorHAnsi" w:hAnsiTheme="minorHAnsi"/>
          <w:sz w:val="28"/>
          <w:szCs w:val="28"/>
        </w:rPr>
        <w:t>сможет установить и браузер.</w:t>
      </w:r>
    </w:p>
    <w:p w14:paraId="7E2A726F" w14:textId="688B4ADC" w:rsidR="006E72F9" w:rsidRPr="006F6B4C" w:rsidRDefault="00B1453D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О</w:t>
      </w:r>
      <w:r w:rsidR="006E72F9" w:rsidRPr="006F6B4C">
        <w:rPr>
          <w:rFonts w:asciiTheme="minorHAnsi" w:hAnsiTheme="minorHAnsi"/>
          <w:sz w:val="28"/>
          <w:szCs w:val="28"/>
        </w:rPr>
        <w:t>тмети</w:t>
      </w:r>
      <w:r>
        <w:rPr>
          <w:rFonts w:asciiTheme="minorHAnsi" w:hAnsiTheme="minorHAnsi"/>
          <w:sz w:val="28"/>
          <w:szCs w:val="28"/>
        </w:rPr>
        <w:t>м</w:t>
      </w:r>
      <w:r w:rsidR="006E72F9" w:rsidRPr="006F6B4C">
        <w:rPr>
          <w:rFonts w:asciiTheme="minorHAnsi" w:hAnsiTheme="minorHAnsi"/>
          <w:sz w:val="28"/>
          <w:szCs w:val="28"/>
        </w:rPr>
        <w:t>, что автор вв</w:t>
      </w:r>
      <w:r w:rsidR="00EA4B8F">
        <w:rPr>
          <w:rFonts w:asciiTheme="minorHAnsi" w:hAnsiTheme="minorHAnsi"/>
          <w:sz w:val="28"/>
          <w:szCs w:val="28"/>
        </w:rPr>
        <w:t>ел</w:t>
      </w:r>
      <w:r w:rsidR="006E72F9" w:rsidRPr="006F6B4C">
        <w:rPr>
          <w:rFonts w:asciiTheme="minorHAnsi" w:hAnsiTheme="minorHAnsi"/>
          <w:sz w:val="28"/>
          <w:szCs w:val="28"/>
        </w:rPr>
        <w:t xml:space="preserve"> свои уникальные обозначения компонентов </w:t>
      </w:r>
      <w:r>
        <w:rPr>
          <w:rFonts w:asciiTheme="minorHAnsi" w:hAnsiTheme="minorHAnsi"/>
          <w:sz w:val="28"/>
          <w:szCs w:val="28"/>
        </w:rPr>
        <w:t xml:space="preserve">разработанной </w:t>
      </w:r>
      <w:r w:rsidR="006E72F9" w:rsidRPr="006F6B4C">
        <w:rPr>
          <w:rFonts w:asciiTheme="minorHAnsi" w:hAnsiTheme="minorHAnsi"/>
          <w:sz w:val="28"/>
          <w:szCs w:val="28"/>
        </w:rPr>
        <w:t xml:space="preserve">модели для удобства </w:t>
      </w:r>
      <w:r>
        <w:rPr>
          <w:rFonts w:asciiTheme="minorHAnsi" w:hAnsiTheme="minorHAnsi"/>
          <w:sz w:val="28"/>
          <w:szCs w:val="28"/>
        </w:rPr>
        <w:t xml:space="preserve">их </w:t>
      </w:r>
      <w:r w:rsidR="006E72F9" w:rsidRPr="006F6B4C">
        <w:rPr>
          <w:rFonts w:asciiTheme="minorHAnsi" w:hAnsiTheme="minorHAnsi"/>
          <w:sz w:val="28"/>
          <w:szCs w:val="28"/>
        </w:rPr>
        <w:t xml:space="preserve">описания. </w:t>
      </w:r>
    </w:p>
    <w:p w14:paraId="05FFF794" w14:textId="5BBF632B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третьей главе диссертации </w:t>
      </w:r>
      <w:r w:rsidR="00B1453D">
        <w:rPr>
          <w:rFonts w:asciiTheme="minorHAnsi" w:hAnsiTheme="minorHAnsi"/>
          <w:sz w:val="28"/>
          <w:szCs w:val="28"/>
        </w:rPr>
        <w:t>представлена</w:t>
      </w:r>
      <w:r w:rsidRPr="006F6B4C">
        <w:rPr>
          <w:rFonts w:asciiTheme="minorHAnsi" w:hAnsiTheme="minorHAnsi"/>
          <w:sz w:val="28"/>
          <w:szCs w:val="28"/>
        </w:rPr>
        <w:t xml:space="preserve"> </w:t>
      </w:r>
      <w:r w:rsidR="00EA4B8F">
        <w:rPr>
          <w:rFonts w:asciiTheme="minorHAnsi" w:hAnsiTheme="minorHAnsi"/>
          <w:sz w:val="28"/>
          <w:szCs w:val="28"/>
        </w:rPr>
        <w:t xml:space="preserve">программная </w:t>
      </w:r>
      <w:r w:rsidR="006E72F9" w:rsidRPr="006F6B4C">
        <w:rPr>
          <w:rFonts w:asciiTheme="minorHAnsi" w:hAnsiTheme="minorHAnsi"/>
          <w:sz w:val="28"/>
          <w:szCs w:val="28"/>
        </w:rPr>
        <w:t xml:space="preserve">система, созданная </w:t>
      </w:r>
      <w:r w:rsidR="00EA4B8F">
        <w:rPr>
          <w:rFonts w:asciiTheme="minorHAnsi" w:hAnsiTheme="minorHAnsi"/>
          <w:sz w:val="28"/>
          <w:szCs w:val="28"/>
        </w:rPr>
        <w:t>на базе</w:t>
      </w:r>
      <w:r w:rsidR="006E72F9" w:rsidRPr="006F6B4C">
        <w:rPr>
          <w:rFonts w:asciiTheme="minorHAnsi" w:hAnsiTheme="minorHAnsi"/>
          <w:sz w:val="28"/>
          <w:szCs w:val="28"/>
        </w:rPr>
        <w:t xml:space="preserve"> модели, </w:t>
      </w:r>
      <w:r w:rsidR="00B1453D">
        <w:rPr>
          <w:rFonts w:asciiTheme="minorHAnsi" w:hAnsiTheme="minorHAnsi"/>
          <w:sz w:val="28"/>
          <w:szCs w:val="28"/>
        </w:rPr>
        <w:t>разработанной</w:t>
      </w:r>
      <w:r w:rsidR="006E72F9" w:rsidRPr="006F6B4C">
        <w:rPr>
          <w:rFonts w:asciiTheme="minorHAnsi" w:hAnsiTheme="minorHAnsi"/>
          <w:sz w:val="28"/>
          <w:szCs w:val="28"/>
        </w:rPr>
        <w:t xml:space="preserve"> во второй главе. Автор прив</w:t>
      </w:r>
      <w:r w:rsidR="00EA4B8F">
        <w:rPr>
          <w:rFonts w:asciiTheme="minorHAnsi" w:hAnsiTheme="minorHAnsi"/>
          <w:sz w:val="28"/>
          <w:szCs w:val="28"/>
        </w:rPr>
        <w:t>ел</w:t>
      </w:r>
      <w:r w:rsidR="006E72F9" w:rsidRPr="006F6B4C">
        <w:rPr>
          <w:rFonts w:asciiTheme="minorHAnsi" w:hAnsiTheme="minorHAnsi"/>
          <w:sz w:val="28"/>
          <w:szCs w:val="28"/>
        </w:rPr>
        <w:t xml:space="preserve"> описание, основанное на UML</w:t>
      </w:r>
      <w:r w:rsidR="00B1453D">
        <w:rPr>
          <w:rFonts w:asciiTheme="minorHAnsi" w:hAnsiTheme="minorHAnsi"/>
          <w:sz w:val="28"/>
          <w:szCs w:val="28"/>
        </w:rPr>
        <w:t>-</w:t>
      </w:r>
      <w:r w:rsidR="006E72F9" w:rsidRPr="006F6B4C">
        <w:rPr>
          <w:rFonts w:asciiTheme="minorHAnsi" w:hAnsiTheme="minorHAnsi"/>
          <w:sz w:val="28"/>
          <w:szCs w:val="28"/>
        </w:rPr>
        <w:t>диаграммах</w:t>
      </w:r>
      <w:r w:rsidR="00B1453D">
        <w:rPr>
          <w:rFonts w:asciiTheme="minorHAnsi" w:hAnsiTheme="minorHAnsi"/>
          <w:sz w:val="28"/>
          <w:szCs w:val="28"/>
        </w:rPr>
        <w:t>,</w:t>
      </w:r>
      <w:r w:rsidR="006E72F9" w:rsidRPr="006F6B4C">
        <w:rPr>
          <w:rFonts w:asciiTheme="minorHAnsi" w:hAnsiTheme="minorHAnsi"/>
          <w:sz w:val="28"/>
          <w:szCs w:val="28"/>
        </w:rPr>
        <w:t xml:space="preserve"> и подробно </w:t>
      </w:r>
      <w:r w:rsidR="00EA4B8F">
        <w:rPr>
          <w:rFonts w:asciiTheme="minorHAnsi" w:hAnsiTheme="minorHAnsi"/>
          <w:sz w:val="28"/>
          <w:szCs w:val="28"/>
        </w:rPr>
        <w:t>о</w:t>
      </w:r>
      <w:r w:rsidR="00B1453D">
        <w:rPr>
          <w:rFonts w:asciiTheme="minorHAnsi" w:hAnsiTheme="minorHAnsi"/>
          <w:sz w:val="28"/>
          <w:szCs w:val="28"/>
        </w:rPr>
        <w:t>характериз</w:t>
      </w:r>
      <w:r w:rsidR="00EA4B8F">
        <w:rPr>
          <w:rFonts w:asciiTheme="minorHAnsi" w:hAnsiTheme="minorHAnsi"/>
          <w:sz w:val="28"/>
          <w:szCs w:val="28"/>
        </w:rPr>
        <w:t>овал</w:t>
      </w:r>
      <w:r w:rsidR="006E72F9" w:rsidRPr="006F6B4C">
        <w:rPr>
          <w:rFonts w:asciiTheme="minorHAnsi" w:hAnsiTheme="minorHAnsi"/>
          <w:sz w:val="28"/>
          <w:szCs w:val="28"/>
        </w:rPr>
        <w:t xml:space="preserve"> </w:t>
      </w:r>
      <w:r w:rsidR="00B1453D">
        <w:rPr>
          <w:rFonts w:asciiTheme="minorHAnsi" w:hAnsiTheme="minorHAnsi"/>
          <w:sz w:val="28"/>
          <w:szCs w:val="28"/>
        </w:rPr>
        <w:t xml:space="preserve">все </w:t>
      </w:r>
      <w:r w:rsidR="006E72F9" w:rsidRPr="006F6B4C">
        <w:rPr>
          <w:rFonts w:asciiTheme="minorHAnsi" w:hAnsiTheme="minorHAnsi"/>
          <w:sz w:val="28"/>
          <w:szCs w:val="28"/>
        </w:rPr>
        <w:t>компоненты системы, начиная с верхнего уровня и заканчивая уровнем реализации</w:t>
      </w:r>
      <w:r w:rsidRPr="006F6B4C">
        <w:rPr>
          <w:rFonts w:asciiTheme="minorHAnsi" w:hAnsiTheme="minorHAnsi"/>
          <w:sz w:val="28"/>
          <w:szCs w:val="28"/>
        </w:rPr>
        <w:t>.</w:t>
      </w:r>
    </w:p>
    <w:p w14:paraId="6BE9089C" w14:textId="01539265" w:rsidR="006E72F9" w:rsidRPr="006F6B4C" w:rsidRDefault="00154711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Архитектура системы представляет собой модульную структуру и реализована на языке </w:t>
      </w:r>
      <w:proofErr w:type="spellStart"/>
      <w:r w:rsidRPr="006F6B4C">
        <w:rPr>
          <w:rFonts w:asciiTheme="minorHAnsi" w:hAnsiTheme="minorHAnsi"/>
          <w:sz w:val="28"/>
          <w:szCs w:val="28"/>
        </w:rPr>
        <w:t>Scala</w:t>
      </w:r>
      <w:proofErr w:type="spellEnd"/>
      <w:r w:rsidRPr="006F6B4C">
        <w:rPr>
          <w:rFonts w:asciiTheme="minorHAnsi" w:hAnsiTheme="minorHAnsi"/>
          <w:sz w:val="28"/>
          <w:szCs w:val="28"/>
        </w:rPr>
        <w:t xml:space="preserve">, с использованием </w:t>
      </w:r>
      <w:r w:rsidR="000E6B3C" w:rsidRPr="006F6B4C">
        <w:rPr>
          <w:rFonts w:asciiTheme="minorHAnsi" w:hAnsiTheme="minorHAnsi"/>
          <w:sz w:val="28"/>
          <w:szCs w:val="28"/>
        </w:rPr>
        <w:t xml:space="preserve">технологии </w:t>
      </w:r>
      <w:r w:rsidR="00707880" w:rsidRPr="006F6B4C">
        <w:rPr>
          <w:rFonts w:asciiTheme="minorHAnsi" w:hAnsiTheme="minorHAnsi"/>
          <w:sz w:val="28"/>
          <w:szCs w:val="28"/>
        </w:rPr>
        <w:t>распределенного</w:t>
      </w:r>
      <w:r w:rsidR="000E6B3C" w:rsidRPr="006F6B4C">
        <w:rPr>
          <w:rFonts w:asciiTheme="minorHAnsi" w:hAnsiTheme="minorHAnsi"/>
          <w:sz w:val="28"/>
          <w:szCs w:val="28"/>
        </w:rPr>
        <w:t xml:space="preserve"> выполнения задач </w:t>
      </w:r>
      <w:proofErr w:type="spellStart"/>
      <w:r w:rsidR="000E6B3C" w:rsidRPr="006F6B4C">
        <w:rPr>
          <w:rFonts w:asciiTheme="minorHAnsi" w:hAnsiTheme="minorHAnsi"/>
          <w:sz w:val="28"/>
          <w:szCs w:val="28"/>
        </w:rPr>
        <w:t>Akka</w:t>
      </w:r>
      <w:proofErr w:type="spellEnd"/>
      <w:r w:rsidR="000E6B3C" w:rsidRPr="006F6B4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0E6B3C" w:rsidRPr="006F6B4C">
        <w:rPr>
          <w:rFonts w:asciiTheme="minorHAnsi" w:hAnsiTheme="minorHAnsi"/>
          <w:sz w:val="28"/>
          <w:szCs w:val="28"/>
        </w:rPr>
        <w:t>concurrency</w:t>
      </w:r>
      <w:proofErr w:type="spellEnd"/>
      <w:r w:rsidR="000E6B3C" w:rsidRPr="006F6B4C">
        <w:rPr>
          <w:rFonts w:asciiTheme="minorHAnsi" w:hAnsiTheme="minorHAnsi"/>
          <w:sz w:val="28"/>
          <w:szCs w:val="28"/>
        </w:rPr>
        <w:t>. Эта особенность позволяет</w:t>
      </w:r>
      <w:r w:rsidR="00707880" w:rsidRPr="006F6B4C">
        <w:rPr>
          <w:rFonts w:asciiTheme="minorHAnsi" w:hAnsiTheme="minorHAnsi"/>
          <w:sz w:val="28"/>
          <w:szCs w:val="28"/>
        </w:rPr>
        <w:t xml:space="preserve"> масштабировать систему </w:t>
      </w:r>
      <w:r w:rsidR="00EA4B8F">
        <w:rPr>
          <w:rFonts w:asciiTheme="minorHAnsi" w:hAnsiTheme="minorHAnsi"/>
          <w:sz w:val="28"/>
          <w:szCs w:val="28"/>
        </w:rPr>
        <w:t xml:space="preserve">вплоть </w:t>
      </w:r>
      <w:r w:rsidR="00707880" w:rsidRPr="006F6B4C">
        <w:rPr>
          <w:rFonts w:asciiTheme="minorHAnsi" w:hAnsiTheme="minorHAnsi"/>
          <w:sz w:val="28"/>
          <w:szCs w:val="28"/>
        </w:rPr>
        <w:t>до промышленного уровня.</w:t>
      </w:r>
      <w:r w:rsidR="00196EB0" w:rsidRPr="006F6B4C">
        <w:rPr>
          <w:rFonts w:asciiTheme="minorHAnsi" w:hAnsiTheme="minorHAnsi"/>
          <w:sz w:val="28"/>
          <w:szCs w:val="28"/>
        </w:rPr>
        <w:t xml:space="preserve"> Коммуникация между компонентами </w:t>
      </w:r>
      <w:r w:rsidR="00B1453D">
        <w:rPr>
          <w:rFonts w:asciiTheme="minorHAnsi" w:hAnsiTheme="minorHAnsi"/>
          <w:sz w:val="28"/>
          <w:szCs w:val="28"/>
        </w:rPr>
        <w:t xml:space="preserve">системы </w:t>
      </w:r>
      <w:r w:rsidR="00196EB0" w:rsidRPr="006F6B4C">
        <w:rPr>
          <w:rFonts w:asciiTheme="minorHAnsi" w:hAnsiTheme="minorHAnsi"/>
          <w:sz w:val="28"/>
          <w:szCs w:val="28"/>
        </w:rPr>
        <w:t>осуществле</w:t>
      </w:r>
      <w:r w:rsidR="00B1453D">
        <w:rPr>
          <w:rFonts w:asciiTheme="minorHAnsi" w:hAnsiTheme="minorHAnsi"/>
          <w:sz w:val="28"/>
          <w:szCs w:val="28"/>
        </w:rPr>
        <w:t>на</w:t>
      </w:r>
      <w:r w:rsidR="00196EB0" w:rsidRPr="006F6B4C">
        <w:rPr>
          <w:rFonts w:asciiTheme="minorHAnsi" w:hAnsiTheme="minorHAnsi"/>
          <w:sz w:val="28"/>
          <w:szCs w:val="28"/>
        </w:rPr>
        <w:t xml:space="preserve"> при помощи шины данных. </w:t>
      </w:r>
    </w:p>
    <w:p w14:paraId="4FAB7EA6" w14:textId="2817655C" w:rsidR="0086362F" w:rsidRPr="006F6B4C" w:rsidRDefault="00196EB0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В </w:t>
      </w:r>
      <w:r w:rsidR="00B1453D">
        <w:rPr>
          <w:rFonts w:asciiTheme="minorHAnsi" w:hAnsiTheme="minorHAnsi"/>
          <w:sz w:val="28"/>
          <w:szCs w:val="28"/>
        </w:rPr>
        <w:t xml:space="preserve">этой же </w:t>
      </w:r>
      <w:r w:rsidRPr="006F6B4C">
        <w:rPr>
          <w:rFonts w:asciiTheme="minorHAnsi" w:hAnsiTheme="minorHAnsi"/>
          <w:sz w:val="28"/>
          <w:szCs w:val="28"/>
        </w:rPr>
        <w:t>главе приведена специально разработанная модель представления и хранения данных, основанная на концепции OWL</w:t>
      </w:r>
      <w:r w:rsidR="00AB16B0">
        <w:rPr>
          <w:rFonts w:asciiTheme="minorHAnsi" w:hAnsiTheme="minorHAnsi"/>
          <w:sz w:val="28"/>
          <w:szCs w:val="28"/>
        </w:rPr>
        <w:t xml:space="preserve"> и</w:t>
      </w:r>
      <w:r w:rsidR="006F7E84">
        <w:rPr>
          <w:rFonts w:asciiTheme="minorHAnsi" w:hAnsiTheme="minorHAnsi"/>
          <w:sz w:val="28"/>
          <w:szCs w:val="28"/>
        </w:rPr>
        <w:t xml:space="preserve"> реализу</w:t>
      </w:r>
      <w:r w:rsidR="00AB16B0">
        <w:rPr>
          <w:rFonts w:asciiTheme="minorHAnsi" w:hAnsiTheme="minorHAnsi"/>
          <w:sz w:val="28"/>
          <w:szCs w:val="28"/>
        </w:rPr>
        <w:t>ющая</w:t>
      </w:r>
      <w:r w:rsidR="006F7E84">
        <w:rPr>
          <w:rFonts w:asciiTheme="minorHAnsi" w:hAnsiTheme="minorHAnsi"/>
          <w:sz w:val="28"/>
          <w:szCs w:val="28"/>
        </w:rPr>
        <w:t xml:space="preserve"> </w:t>
      </w:r>
      <w:r w:rsidRPr="006F6B4C">
        <w:rPr>
          <w:rFonts w:asciiTheme="minorHAnsi" w:hAnsiTheme="minorHAnsi"/>
          <w:sz w:val="28"/>
          <w:szCs w:val="28"/>
        </w:rPr>
        <w:t>семантический подход к организации хранения. В качестве хранилища данных использ</w:t>
      </w:r>
      <w:r w:rsidR="00EA4B8F">
        <w:rPr>
          <w:rFonts w:asciiTheme="minorHAnsi" w:hAnsiTheme="minorHAnsi"/>
          <w:sz w:val="28"/>
          <w:szCs w:val="28"/>
        </w:rPr>
        <w:t>ована</w:t>
      </w:r>
      <w:r w:rsidRPr="006F6B4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86362F" w:rsidRPr="006F6B4C">
        <w:rPr>
          <w:rFonts w:asciiTheme="minorHAnsi" w:hAnsiTheme="minorHAnsi"/>
          <w:sz w:val="28"/>
          <w:szCs w:val="28"/>
        </w:rPr>
        <w:t>графовая</w:t>
      </w:r>
      <w:proofErr w:type="spellEnd"/>
      <w:r w:rsidRPr="006F6B4C">
        <w:rPr>
          <w:rFonts w:asciiTheme="minorHAnsi" w:hAnsiTheme="minorHAnsi"/>
          <w:sz w:val="28"/>
          <w:szCs w:val="28"/>
        </w:rPr>
        <w:t xml:space="preserve"> </w:t>
      </w:r>
      <w:r w:rsidR="0086362F" w:rsidRPr="006F6B4C">
        <w:rPr>
          <w:rFonts w:asciiTheme="minorHAnsi" w:hAnsiTheme="minorHAnsi"/>
          <w:sz w:val="28"/>
          <w:szCs w:val="28"/>
        </w:rPr>
        <w:t>база данных</w:t>
      </w:r>
      <w:r w:rsidRPr="006F6B4C">
        <w:rPr>
          <w:rFonts w:asciiTheme="minorHAnsi" w:hAnsiTheme="minorHAnsi"/>
          <w:sz w:val="28"/>
          <w:szCs w:val="28"/>
        </w:rPr>
        <w:t xml:space="preserve">. Выбор </w:t>
      </w:r>
      <w:r w:rsidR="006F7E84">
        <w:rPr>
          <w:rFonts w:asciiTheme="minorHAnsi" w:hAnsiTheme="minorHAnsi"/>
          <w:sz w:val="28"/>
          <w:szCs w:val="28"/>
        </w:rPr>
        <w:t>такого</w:t>
      </w:r>
      <w:r w:rsidRPr="006F6B4C">
        <w:rPr>
          <w:rFonts w:asciiTheme="minorHAnsi" w:hAnsiTheme="minorHAnsi"/>
          <w:sz w:val="28"/>
          <w:szCs w:val="28"/>
        </w:rPr>
        <w:t xml:space="preserve"> хранилища обоснован </w:t>
      </w:r>
      <w:r w:rsidR="006F7E84">
        <w:rPr>
          <w:rFonts w:asciiTheme="minorHAnsi" w:hAnsiTheme="minorHAnsi"/>
          <w:sz w:val="28"/>
          <w:szCs w:val="28"/>
        </w:rPr>
        <w:t xml:space="preserve">необходимостью обеспечения высокой </w:t>
      </w:r>
      <w:r w:rsidRPr="006F6B4C">
        <w:rPr>
          <w:rFonts w:asciiTheme="minorHAnsi" w:hAnsiTheme="minorHAnsi"/>
          <w:sz w:val="28"/>
          <w:szCs w:val="28"/>
        </w:rPr>
        <w:t>скорост</w:t>
      </w:r>
      <w:r w:rsidR="006F7E84">
        <w:rPr>
          <w:rFonts w:asciiTheme="minorHAnsi" w:hAnsiTheme="minorHAnsi"/>
          <w:sz w:val="28"/>
          <w:szCs w:val="28"/>
        </w:rPr>
        <w:t>и</w:t>
      </w:r>
      <w:r w:rsidRPr="006F6B4C">
        <w:rPr>
          <w:rFonts w:asciiTheme="minorHAnsi" w:hAnsiTheme="minorHAnsi"/>
          <w:sz w:val="28"/>
          <w:szCs w:val="28"/>
        </w:rPr>
        <w:t xml:space="preserve"> работы.</w:t>
      </w:r>
      <w:r w:rsidR="006F7E84">
        <w:rPr>
          <w:rFonts w:asciiTheme="minorHAnsi" w:hAnsiTheme="minorHAnsi"/>
          <w:sz w:val="28"/>
          <w:szCs w:val="28"/>
        </w:rPr>
        <w:t xml:space="preserve"> </w:t>
      </w:r>
      <w:r w:rsidR="0086362F" w:rsidRPr="006F6B4C">
        <w:rPr>
          <w:rFonts w:asciiTheme="minorHAnsi" w:hAnsiTheme="minorHAnsi"/>
          <w:sz w:val="28"/>
          <w:szCs w:val="28"/>
        </w:rPr>
        <w:t xml:space="preserve">В разделе 3.3 </w:t>
      </w:r>
      <w:r w:rsidR="00AB16B0">
        <w:rPr>
          <w:rFonts w:asciiTheme="minorHAnsi" w:hAnsiTheme="minorHAnsi"/>
          <w:sz w:val="28"/>
          <w:szCs w:val="28"/>
        </w:rPr>
        <w:t>описан</w:t>
      </w:r>
      <w:r w:rsidR="0086362F" w:rsidRPr="006F6B4C">
        <w:rPr>
          <w:rFonts w:asciiTheme="minorHAnsi" w:hAnsiTheme="minorHAnsi"/>
          <w:sz w:val="28"/>
          <w:szCs w:val="28"/>
        </w:rPr>
        <w:t xml:space="preserve"> алгоритм работы </w:t>
      </w:r>
      <w:r w:rsidR="00EA4B8F">
        <w:rPr>
          <w:rFonts w:asciiTheme="minorHAnsi" w:hAnsiTheme="minorHAnsi"/>
          <w:sz w:val="28"/>
          <w:szCs w:val="28"/>
        </w:rPr>
        <w:t xml:space="preserve">этих </w:t>
      </w:r>
      <w:r w:rsidR="0086362F" w:rsidRPr="006F6B4C">
        <w:rPr>
          <w:rFonts w:asciiTheme="minorHAnsi" w:hAnsiTheme="minorHAnsi"/>
          <w:sz w:val="28"/>
          <w:szCs w:val="28"/>
        </w:rPr>
        <w:t>системы и модели.</w:t>
      </w:r>
    </w:p>
    <w:p w14:paraId="72124B26" w14:textId="24983DEF" w:rsidR="0086362F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В четвертой главе диссертации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представлены результаты </w:t>
      </w:r>
      <w:r w:rsidR="0086362F" w:rsidRPr="006F6B4C">
        <w:rPr>
          <w:rFonts w:asciiTheme="minorHAnsi" w:hAnsiTheme="minorHAnsi"/>
          <w:sz w:val="28"/>
          <w:szCs w:val="28"/>
        </w:rPr>
        <w:t>экспериментальн</w:t>
      </w:r>
      <w:r w:rsidR="00E316D1">
        <w:rPr>
          <w:rFonts w:asciiTheme="minorHAnsi" w:hAnsiTheme="minorHAnsi"/>
          <w:sz w:val="28"/>
          <w:szCs w:val="28"/>
        </w:rPr>
        <w:t>ой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апробации построенной </w:t>
      </w:r>
      <w:r w:rsidR="0086362F" w:rsidRPr="006F6B4C">
        <w:rPr>
          <w:rFonts w:asciiTheme="minorHAnsi" w:hAnsiTheme="minorHAnsi"/>
          <w:sz w:val="28"/>
          <w:szCs w:val="28"/>
        </w:rPr>
        <w:t>модели</w:t>
      </w:r>
      <w:r w:rsidR="00E316D1">
        <w:rPr>
          <w:rFonts w:asciiTheme="minorHAnsi" w:hAnsiTheme="minorHAnsi"/>
          <w:sz w:val="28"/>
          <w:szCs w:val="28"/>
        </w:rPr>
        <w:t>:</w:t>
      </w:r>
      <w:r w:rsidR="0086362F" w:rsidRPr="006F6B4C">
        <w:rPr>
          <w:rFonts w:asciiTheme="minorHAnsi" w:hAnsiTheme="minorHAnsi"/>
          <w:sz w:val="28"/>
          <w:szCs w:val="28"/>
        </w:rPr>
        <w:t xml:space="preserve"> приведены экспериментальные данные и алгорит</w:t>
      </w:r>
      <w:bookmarkStart w:id="0" w:name="_GoBack"/>
      <w:bookmarkEnd w:id="0"/>
      <w:r w:rsidR="0086362F" w:rsidRPr="006F6B4C">
        <w:rPr>
          <w:rFonts w:asciiTheme="minorHAnsi" w:hAnsiTheme="minorHAnsi"/>
          <w:sz w:val="28"/>
          <w:szCs w:val="28"/>
        </w:rPr>
        <w:t>м расчета эффективности</w:t>
      </w:r>
      <w:r w:rsidR="00E316D1">
        <w:rPr>
          <w:rFonts w:asciiTheme="minorHAnsi" w:hAnsiTheme="minorHAnsi"/>
          <w:sz w:val="28"/>
          <w:szCs w:val="28"/>
        </w:rPr>
        <w:t>, а также проанализированы</w:t>
      </w:r>
      <w:r w:rsidR="0086362F" w:rsidRPr="006F6B4C">
        <w:rPr>
          <w:rFonts w:asciiTheme="minorHAnsi" w:hAnsiTheme="minorHAnsi"/>
          <w:sz w:val="28"/>
          <w:szCs w:val="28"/>
        </w:rPr>
        <w:t xml:space="preserve"> основные результаты экспериментов</w:t>
      </w:r>
      <w:r w:rsidR="00E316D1">
        <w:rPr>
          <w:rFonts w:asciiTheme="minorHAnsi" w:hAnsiTheme="minorHAnsi"/>
          <w:sz w:val="28"/>
          <w:szCs w:val="28"/>
        </w:rPr>
        <w:t xml:space="preserve">: было </w:t>
      </w:r>
      <w:r w:rsidR="0086362F" w:rsidRPr="006F6B4C">
        <w:rPr>
          <w:rFonts w:asciiTheme="minorHAnsi" w:hAnsiTheme="minorHAnsi"/>
          <w:sz w:val="28"/>
          <w:szCs w:val="28"/>
        </w:rPr>
        <w:t>успешно обработ</w:t>
      </w:r>
      <w:r w:rsidR="00E316D1">
        <w:rPr>
          <w:rFonts w:asciiTheme="minorHAnsi" w:hAnsiTheme="minorHAnsi"/>
          <w:sz w:val="28"/>
          <w:szCs w:val="28"/>
        </w:rPr>
        <w:t>ано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около </w:t>
      </w:r>
      <w:r w:rsidR="0086362F" w:rsidRPr="006F6B4C">
        <w:rPr>
          <w:rFonts w:asciiTheme="minorHAnsi" w:hAnsiTheme="minorHAnsi"/>
          <w:sz w:val="28"/>
          <w:szCs w:val="28"/>
        </w:rPr>
        <w:t xml:space="preserve">52% входящих сообщений. </w:t>
      </w:r>
      <w:r w:rsidR="00E316D1">
        <w:rPr>
          <w:rFonts w:asciiTheme="minorHAnsi" w:hAnsiTheme="minorHAnsi"/>
          <w:sz w:val="28"/>
          <w:szCs w:val="28"/>
        </w:rPr>
        <w:t>П</w:t>
      </w:r>
      <w:r w:rsidR="0086362F" w:rsidRPr="006F6B4C">
        <w:rPr>
          <w:rFonts w:asciiTheme="minorHAnsi" w:hAnsiTheme="minorHAnsi"/>
          <w:sz w:val="28"/>
          <w:szCs w:val="28"/>
        </w:rPr>
        <w:t xml:space="preserve">риведена </w:t>
      </w:r>
      <w:r w:rsidR="00E316D1">
        <w:rPr>
          <w:rFonts w:asciiTheme="minorHAnsi" w:hAnsiTheme="minorHAnsi"/>
          <w:sz w:val="28"/>
          <w:szCs w:val="28"/>
        </w:rPr>
        <w:t xml:space="preserve">также </w:t>
      </w:r>
      <w:r w:rsidR="0086362F" w:rsidRPr="006F6B4C">
        <w:rPr>
          <w:rFonts w:asciiTheme="minorHAnsi" w:hAnsiTheme="minorHAnsi"/>
          <w:sz w:val="28"/>
          <w:szCs w:val="28"/>
        </w:rPr>
        <w:t xml:space="preserve">разбивка успешно разрешенных проблем по категориям. </w:t>
      </w:r>
      <w:r w:rsidR="00E316D1">
        <w:rPr>
          <w:rFonts w:asciiTheme="minorHAnsi" w:hAnsiTheme="minorHAnsi"/>
          <w:sz w:val="28"/>
          <w:szCs w:val="28"/>
        </w:rPr>
        <w:t>Отметим</w:t>
      </w:r>
      <w:r w:rsidR="0086362F" w:rsidRPr="006F6B4C">
        <w:rPr>
          <w:rFonts w:asciiTheme="minorHAnsi" w:hAnsiTheme="minorHAnsi"/>
          <w:sz w:val="28"/>
          <w:szCs w:val="28"/>
        </w:rPr>
        <w:t xml:space="preserve">, что </w:t>
      </w:r>
      <w:r w:rsidR="00E316D1" w:rsidRPr="006F6B4C">
        <w:rPr>
          <w:rFonts w:asciiTheme="minorHAnsi" w:hAnsiTheme="minorHAnsi"/>
          <w:sz w:val="28"/>
          <w:szCs w:val="28"/>
        </w:rPr>
        <w:t>исход</w:t>
      </w:r>
      <w:r w:rsidR="00E316D1">
        <w:rPr>
          <w:rFonts w:asciiTheme="minorHAnsi" w:hAnsiTheme="minorHAnsi"/>
          <w:sz w:val="28"/>
          <w:szCs w:val="28"/>
        </w:rPr>
        <w:t>ный</w:t>
      </w:r>
      <w:r w:rsidR="00E316D1" w:rsidRPr="006F6B4C">
        <w:rPr>
          <w:rFonts w:asciiTheme="minorHAnsi" w:hAnsiTheme="minorHAnsi"/>
          <w:sz w:val="28"/>
          <w:szCs w:val="28"/>
        </w:rPr>
        <w:t xml:space="preserve"> код </w:t>
      </w:r>
      <w:r w:rsidR="0086362F" w:rsidRPr="006F6B4C">
        <w:rPr>
          <w:rFonts w:asciiTheme="minorHAnsi" w:hAnsiTheme="minorHAnsi"/>
          <w:sz w:val="28"/>
          <w:szCs w:val="28"/>
        </w:rPr>
        <w:t>проект</w:t>
      </w:r>
      <w:r w:rsidR="00E316D1">
        <w:rPr>
          <w:rFonts w:asciiTheme="minorHAnsi" w:hAnsiTheme="minorHAnsi"/>
          <w:sz w:val="28"/>
          <w:szCs w:val="28"/>
        </w:rPr>
        <w:t>а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является </w:t>
      </w:r>
      <w:r w:rsidR="0086362F" w:rsidRPr="006F6B4C">
        <w:rPr>
          <w:rFonts w:asciiTheme="minorHAnsi" w:hAnsiTheme="minorHAnsi"/>
          <w:sz w:val="28"/>
          <w:szCs w:val="28"/>
        </w:rPr>
        <w:t>открыты</w:t>
      </w:r>
      <w:r w:rsidR="00E316D1">
        <w:rPr>
          <w:rFonts w:asciiTheme="minorHAnsi" w:hAnsiTheme="minorHAnsi"/>
          <w:sz w:val="28"/>
          <w:szCs w:val="28"/>
        </w:rPr>
        <w:t>м</w:t>
      </w:r>
      <w:r w:rsidR="0086362F" w:rsidRPr="006F6B4C">
        <w:rPr>
          <w:rFonts w:asciiTheme="minorHAnsi" w:hAnsiTheme="minorHAnsi"/>
          <w:sz w:val="28"/>
          <w:szCs w:val="28"/>
        </w:rPr>
        <w:t>, что позволяет повторить эксперимент</w:t>
      </w:r>
      <w:r w:rsidR="00E316D1">
        <w:rPr>
          <w:rFonts w:asciiTheme="minorHAnsi" w:hAnsiTheme="minorHAnsi"/>
          <w:sz w:val="28"/>
          <w:szCs w:val="28"/>
        </w:rPr>
        <w:t>ы</w:t>
      </w:r>
      <w:r w:rsidR="00E316D1" w:rsidRPr="00E316D1">
        <w:rPr>
          <w:rFonts w:asciiTheme="minorHAnsi" w:hAnsiTheme="minorHAnsi"/>
          <w:sz w:val="28"/>
          <w:szCs w:val="28"/>
        </w:rPr>
        <w:t xml:space="preserve"> </w:t>
      </w:r>
      <w:r w:rsidR="00E316D1">
        <w:rPr>
          <w:rFonts w:asciiTheme="minorHAnsi" w:hAnsiTheme="minorHAnsi"/>
          <w:sz w:val="28"/>
          <w:szCs w:val="28"/>
        </w:rPr>
        <w:t xml:space="preserve">и перепроверить их </w:t>
      </w:r>
      <w:r w:rsidR="00E316D1" w:rsidRPr="006F6B4C">
        <w:rPr>
          <w:rFonts w:asciiTheme="minorHAnsi" w:hAnsiTheme="minorHAnsi"/>
          <w:sz w:val="28"/>
          <w:szCs w:val="28"/>
        </w:rPr>
        <w:t>результаты</w:t>
      </w:r>
      <w:r w:rsidR="0086362F" w:rsidRPr="006F6B4C">
        <w:rPr>
          <w:rFonts w:asciiTheme="minorHAnsi" w:hAnsiTheme="minorHAnsi"/>
          <w:sz w:val="28"/>
          <w:szCs w:val="28"/>
        </w:rPr>
        <w:t xml:space="preserve">. </w:t>
      </w:r>
    </w:p>
    <w:p w14:paraId="1DDD584A" w14:textId="4BB9BCF2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commentRangeStart w:id="1"/>
      <w:r w:rsidRPr="00E316D1">
        <w:rPr>
          <w:rFonts w:asciiTheme="minorHAnsi" w:hAnsiTheme="minorHAnsi"/>
          <w:i/>
          <w:sz w:val="28"/>
          <w:szCs w:val="28"/>
        </w:rPr>
        <w:t>Научн</w:t>
      </w:r>
      <w:r w:rsidR="001E1B0E">
        <w:rPr>
          <w:rFonts w:asciiTheme="minorHAnsi" w:hAnsiTheme="minorHAnsi"/>
          <w:i/>
          <w:sz w:val="28"/>
          <w:szCs w:val="28"/>
        </w:rPr>
        <w:t>ые</w:t>
      </w:r>
      <w:r w:rsidRPr="00E316D1">
        <w:rPr>
          <w:rFonts w:asciiTheme="minorHAnsi" w:hAnsiTheme="minorHAnsi"/>
          <w:i/>
          <w:sz w:val="28"/>
          <w:szCs w:val="28"/>
        </w:rPr>
        <w:t xml:space="preserve"> новизна </w:t>
      </w:r>
      <w:commentRangeEnd w:id="1"/>
      <w:r w:rsidR="00032FBA">
        <w:rPr>
          <w:rStyle w:val="a5"/>
        </w:rPr>
        <w:commentReference w:id="1"/>
      </w:r>
      <w:r w:rsidRPr="00E316D1">
        <w:rPr>
          <w:rFonts w:asciiTheme="minorHAnsi" w:hAnsiTheme="minorHAnsi"/>
          <w:i/>
          <w:sz w:val="28"/>
          <w:szCs w:val="28"/>
        </w:rPr>
        <w:t>и значимость</w:t>
      </w:r>
      <w:r w:rsidRPr="006F6B4C">
        <w:rPr>
          <w:rFonts w:asciiTheme="minorHAnsi" w:hAnsiTheme="minorHAnsi"/>
          <w:sz w:val="28"/>
          <w:szCs w:val="28"/>
        </w:rPr>
        <w:t xml:space="preserve"> диссертационной работы </w:t>
      </w:r>
      <w:r w:rsidR="00E316D1" w:rsidRPr="006F6B4C">
        <w:rPr>
          <w:rFonts w:asciiTheme="minorHAnsi" w:hAnsiTheme="minorHAnsi"/>
          <w:sz w:val="28"/>
          <w:szCs w:val="28"/>
        </w:rPr>
        <w:t xml:space="preserve">А.С. </w:t>
      </w:r>
      <w:r w:rsidR="0086362F" w:rsidRPr="006F6B4C">
        <w:rPr>
          <w:rFonts w:asciiTheme="minorHAnsi" w:hAnsiTheme="minorHAnsi"/>
          <w:sz w:val="28"/>
          <w:szCs w:val="28"/>
        </w:rPr>
        <w:t xml:space="preserve">Тощева </w:t>
      </w:r>
      <w:r w:rsidRPr="006F6B4C">
        <w:rPr>
          <w:rFonts w:asciiTheme="minorHAnsi" w:hAnsiTheme="minorHAnsi"/>
          <w:sz w:val="28"/>
          <w:szCs w:val="28"/>
        </w:rPr>
        <w:t>состо</w:t>
      </w:r>
      <w:r w:rsidR="00E316D1">
        <w:rPr>
          <w:rFonts w:asciiTheme="minorHAnsi" w:hAnsiTheme="minorHAnsi"/>
          <w:sz w:val="28"/>
          <w:szCs w:val="28"/>
        </w:rPr>
        <w:t>я</w:t>
      </w:r>
      <w:r w:rsidRPr="006F6B4C">
        <w:rPr>
          <w:rFonts w:asciiTheme="minorHAnsi" w:hAnsiTheme="minorHAnsi"/>
          <w:sz w:val="28"/>
          <w:szCs w:val="28"/>
        </w:rPr>
        <w:t>т в следующем:</w:t>
      </w:r>
    </w:p>
    <w:p w14:paraId="48B82C5E" w14:textId="77777777" w:rsidR="00E316D1" w:rsidRDefault="00E316D1" w:rsidP="00722AF8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 w:rsidRPr="00E316D1">
        <w:rPr>
          <w:rFonts w:asciiTheme="minorHAnsi" w:hAnsiTheme="minorHAnsi"/>
          <w:sz w:val="28"/>
          <w:szCs w:val="28"/>
        </w:rPr>
        <w:t xml:space="preserve">на основе подхода </w:t>
      </w:r>
      <w:proofErr w:type="spellStart"/>
      <w:r w:rsidRPr="00E316D1">
        <w:rPr>
          <w:rFonts w:asciiTheme="minorHAnsi" w:hAnsiTheme="minorHAnsi"/>
          <w:sz w:val="28"/>
          <w:szCs w:val="28"/>
        </w:rPr>
        <w:t>Мински</w:t>
      </w:r>
      <w:proofErr w:type="spellEnd"/>
      <w:r w:rsidRPr="00E316D1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разработана новая </w:t>
      </w:r>
      <w:r w:rsidR="0086362F" w:rsidRPr="00E316D1">
        <w:rPr>
          <w:rFonts w:asciiTheme="minorHAnsi" w:hAnsiTheme="minorHAnsi"/>
          <w:sz w:val="28"/>
          <w:szCs w:val="28"/>
        </w:rPr>
        <w:t>модель мышления;</w:t>
      </w:r>
    </w:p>
    <w:p w14:paraId="7ACFA5F2" w14:textId="77777777" w:rsidR="00E316D1" w:rsidRDefault="00E316D1" w:rsidP="00722AF8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с</w:t>
      </w:r>
      <w:r w:rsidR="0086362F" w:rsidRPr="00E316D1">
        <w:rPr>
          <w:rFonts w:asciiTheme="minorHAnsi" w:hAnsiTheme="minorHAnsi"/>
          <w:sz w:val="28"/>
          <w:szCs w:val="28"/>
        </w:rPr>
        <w:t>оздан программный прототип системы управления базой знаний и оптимизации процессов обработки запросов пользователей;</w:t>
      </w:r>
    </w:p>
    <w:p w14:paraId="48737919" w14:textId="77777777" w:rsidR="00E316D1" w:rsidRDefault="00E316D1" w:rsidP="00722AF8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п</w:t>
      </w:r>
      <w:r w:rsidR="0086362F" w:rsidRPr="00E316D1">
        <w:rPr>
          <w:rFonts w:asciiTheme="minorHAnsi" w:hAnsiTheme="minorHAnsi"/>
          <w:sz w:val="28"/>
          <w:szCs w:val="28"/>
        </w:rPr>
        <w:t>редложен оригинальны</w:t>
      </w:r>
      <w:r>
        <w:rPr>
          <w:rFonts w:asciiTheme="minorHAnsi" w:hAnsiTheme="minorHAnsi"/>
          <w:sz w:val="28"/>
          <w:szCs w:val="28"/>
        </w:rPr>
        <w:t>й</w:t>
      </w:r>
      <w:r w:rsidR="0086362F" w:rsidRPr="00E316D1">
        <w:rPr>
          <w:rFonts w:asciiTheme="minorHAnsi" w:hAnsiTheme="minorHAnsi"/>
          <w:sz w:val="28"/>
          <w:szCs w:val="28"/>
        </w:rPr>
        <w:t xml:space="preserve"> способ хранения данных</w:t>
      </w:r>
      <w:r w:rsidR="00480726" w:rsidRPr="00E316D1">
        <w:rPr>
          <w:rFonts w:asciiTheme="minorHAnsi" w:hAnsiTheme="minorHAnsi"/>
          <w:sz w:val="28"/>
          <w:szCs w:val="28"/>
        </w:rPr>
        <w:t>;</w:t>
      </w:r>
    </w:p>
    <w:p w14:paraId="74C34B03" w14:textId="0A8C7950" w:rsidR="00480726" w:rsidRPr="00E316D1" w:rsidRDefault="00E316D1" w:rsidP="00722AF8">
      <w:pPr>
        <w:pStyle w:val="a4"/>
        <w:numPr>
          <w:ilvl w:val="0"/>
          <w:numId w:val="4"/>
        </w:numPr>
        <w:spacing w:line="288" w:lineRule="auto"/>
        <w:ind w:left="709" w:hanging="283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р</w:t>
      </w:r>
      <w:r w:rsidR="00480726" w:rsidRPr="00E316D1">
        <w:rPr>
          <w:rFonts w:asciiTheme="minorHAnsi" w:hAnsiTheme="minorHAnsi"/>
          <w:sz w:val="28"/>
          <w:szCs w:val="28"/>
        </w:rPr>
        <w:t>азработан метод параллельной обработки экспертной информации c возможност</w:t>
      </w:r>
      <w:r>
        <w:rPr>
          <w:rFonts w:asciiTheme="minorHAnsi" w:hAnsiTheme="minorHAnsi"/>
          <w:sz w:val="28"/>
          <w:szCs w:val="28"/>
        </w:rPr>
        <w:t>ями</w:t>
      </w:r>
      <w:r w:rsidR="00480726" w:rsidRPr="00E316D1">
        <w:rPr>
          <w:rFonts w:asciiTheme="minorHAnsi" w:hAnsiTheme="minorHAnsi"/>
          <w:sz w:val="28"/>
          <w:szCs w:val="28"/>
        </w:rPr>
        <w:t xml:space="preserve"> обучения при помощи </w:t>
      </w:r>
      <w:r>
        <w:rPr>
          <w:rFonts w:asciiTheme="minorHAnsi" w:hAnsiTheme="minorHAnsi"/>
          <w:sz w:val="28"/>
          <w:szCs w:val="28"/>
        </w:rPr>
        <w:t xml:space="preserve">созданного прототипа </w:t>
      </w:r>
      <w:r w:rsidR="00722AF8">
        <w:rPr>
          <w:rFonts w:asciiTheme="minorHAnsi" w:hAnsiTheme="minorHAnsi"/>
          <w:sz w:val="28"/>
          <w:szCs w:val="28"/>
        </w:rPr>
        <w:t xml:space="preserve">программной </w:t>
      </w:r>
      <w:r>
        <w:rPr>
          <w:rFonts w:asciiTheme="minorHAnsi" w:hAnsiTheme="minorHAnsi"/>
          <w:sz w:val="28"/>
          <w:szCs w:val="28"/>
        </w:rPr>
        <w:t>системы</w:t>
      </w:r>
      <w:r w:rsidR="00722AF8">
        <w:rPr>
          <w:rFonts w:asciiTheme="minorHAnsi" w:hAnsiTheme="minorHAnsi"/>
          <w:sz w:val="28"/>
          <w:szCs w:val="28"/>
        </w:rPr>
        <w:t xml:space="preserve"> (названного</w:t>
      </w:r>
      <w:r w:rsidR="00722AF8" w:rsidRPr="006F6B4C">
        <w:rPr>
          <w:rFonts w:asciiTheme="minorHAnsi" w:hAnsiTheme="minorHAnsi"/>
          <w:sz w:val="28"/>
          <w:szCs w:val="28"/>
        </w:rPr>
        <w:t xml:space="preserve"> </w:t>
      </w:r>
      <w:r w:rsidR="00FE408C">
        <w:rPr>
          <w:rFonts w:asciiTheme="minorHAnsi" w:hAnsiTheme="minorHAnsi"/>
          <w:sz w:val="28"/>
          <w:szCs w:val="28"/>
        </w:rPr>
        <w:t xml:space="preserve">автором </w:t>
      </w:r>
      <w:proofErr w:type="spellStart"/>
      <w:r w:rsidR="00722AF8" w:rsidRPr="006F6B4C">
        <w:rPr>
          <w:rFonts w:asciiTheme="minorHAnsi" w:hAnsiTheme="minorHAnsi"/>
          <w:sz w:val="28"/>
          <w:szCs w:val="28"/>
        </w:rPr>
        <w:t>фреймворк</w:t>
      </w:r>
      <w:r w:rsidR="00722AF8">
        <w:rPr>
          <w:rFonts w:asciiTheme="minorHAnsi" w:hAnsiTheme="minorHAnsi"/>
          <w:sz w:val="28"/>
          <w:szCs w:val="28"/>
        </w:rPr>
        <w:t>ом</w:t>
      </w:r>
      <w:proofErr w:type="spellEnd"/>
      <w:r w:rsidR="00722AF8" w:rsidRPr="006F6B4C">
        <w:rPr>
          <w:rFonts w:asciiTheme="minorHAnsi" w:hAnsiTheme="minorHAnsi"/>
          <w:sz w:val="28"/>
          <w:szCs w:val="28"/>
        </w:rPr>
        <w:t xml:space="preserve"> TU</w:t>
      </w:r>
      <w:r w:rsidR="00722AF8">
        <w:rPr>
          <w:rFonts w:asciiTheme="minorHAnsi" w:hAnsiTheme="minorHAnsi"/>
          <w:sz w:val="28"/>
          <w:szCs w:val="28"/>
        </w:rPr>
        <w:t>)</w:t>
      </w:r>
      <w:r w:rsidR="00480726" w:rsidRPr="00E316D1">
        <w:rPr>
          <w:rFonts w:asciiTheme="minorHAnsi" w:hAnsiTheme="minorHAnsi"/>
          <w:sz w:val="28"/>
          <w:szCs w:val="28"/>
        </w:rPr>
        <w:t>.</w:t>
      </w:r>
    </w:p>
    <w:p w14:paraId="1F7CBC73" w14:textId="0272B7EF" w:rsidR="001E1B0E" w:rsidRPr="001E1B0E" w:rsidRDefault="001E1B0E" w:rsidP="001E1B0E">
      <w:pPr>
        <w:spacing w:line="288" w:lineRule="auto"/>
        <w:ind w:firstLine="708"/>
        <w:jc w:val="both"/>
        <w:rPr>
          <w:rFonts w:asciiTheme="minorHAnsi" w:hAnsiTheme="minorHAnsi"/>
          <w:sz w:val="28"/>
          <w:szCs w:val="28"/>
        </w:rPr>
      </w:pPr>
      <w:r w:rsidRPr="001E1B0E">
        <w:rPr>
          <w:rFonts w:asciiTheme="minorHAnsi" w:hAnsiTheme="minorHAnsi"/>
          <w:i/>
          <w:sz w:val="28"/>
          <w:szCs w:val="28"/>
        </w:rPr>
        <w:t>Достоверность</w:t>
      </w:r>
      <w:r w:rsidRPr="001E1B0E">
        <w:rPr>
          <w:rFonts w:asciiTheme="minorHAnsi" w:hAnsiTheme="minorHAnsi"/>
          <w:sz w:val="28"/>
          <w:szCs w:val="28"/>
        </w:rPr>
        <w:t xml:space="preserve"> полученных результатов обеспеч</w:t>
      </w:r>
      <w:r w:rsidR="00EA4B8F">
        <w:rPr>
          <w:rFonts w:asciiTheme="minorHAnsi" w:hAnsiTheme="minorHAnsi"/>
          <w:sz w:val="28"/>
          <w:szCs w:val="28"/>
        </w:rPr>
        <w:t>ена</w:t>
      </w:r>
      <w:r w:rsidRPr="001E1B0E">
        <w:rPr>
          <w:rFonts w:asciiTheme="minorHAnsi" w:hAnsiTheme="minorHAnsi"/>
          <w:sz w:val="28"/>
          <w:szCs w:val="28"/>
        </w:rPr>
        <w:t xml:space="preserve"> сравнительными экспериментами</w:t>
      </w:r>
      <w:r>
        <w:rPr>
          <w:rFonts w:asciiTheme="minorHAnsi" w:hAnsiTheme="minorHAnsi"/>
          <w:sz w:val="28"/>
          <w:szCs w:val="28"/>
        </w:rPr>
        <w:t>, проведенными</w:t>
      </w:r>
      <w:r w:rsidRPr="001E1B0E">
        <w:rPr>
          <w:rFonts w:asciiTheme="minorHAnsi" w:hAnsiTheme="minorHAnsi"/>
          <w:sz w:val="28"/>
          <w:szCs w:val="28"/>
        </w:rPr>
        <w:t xml:space="preserve"> на достаточно больших наборах данных</w:t>
      </w:r>
      <w:r>
        <w:rPr>
          <w:rFonts w:asciiTheme="minorHAnsi" w:hAnsiTheme="minorHAnsi"/>
          <w:sz w:val="28"/>
          <w:szCs w:val="28"/>
        </w:rPr>
        <w:t>. Результаты этих экспериментов</w:t>
      </w:r>
      <w:r w:rsidRPr="001E1B0E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находятся в свободном доступе и </w:t>
      </w:r>
      <w:r w:rsidRPr="001E1B0E">
        <w:rPr>
          <w:rFonts w:asciiTheme="minorHAnsi" w:hAnsiTheme="minorHAnsi"/>
          <w:sz w:val="28"/>
          <w:szCs w:val="28"/>
        </w:rPr>
        <w:t xml:space="preserve">могут быть использованы </w:t>
      </w:r>
      <w:r>
        <w:rPr>
          <w:rFonts w:asciiTheme="minorHAnsi" w:hAnsiTheme="minorHAnsi"/>
          <w:sz w:val="28"/>
          <w:szCs w:val="28"/>
        </w:rPr>
        <w:t xml:space="preserve">другими </w:t>
      </w:r>
      <w:r w:rsidRPr="001E1B0E">
        <w:rPr>
          <w:rFonts w:asciiTheme="minorHAnsi" w:hAnsiTheme="minorHAnsi"/>
          <w:sz w:val="28"/>
          <w:szCs w:val="28"/>
        </w:rPr>
        <w:t xml:space="preserve">исследователями для </w:t>
      </w:r>
      <w:r>
        <w:rPr>
          <w:rFonts w:asciiTheme="minorHAnsi" w:hAnsiTheme="minorHAnsi"/>
          <w:sz w:val="28"/>
          <w:szCs w:val="28"/>
        </w:rPr>
        <w:t xml:space="preserve">их </w:t>
      </w:r>
      <w:r w:rsidRPr="001E1B0E">
        <w:rPr>
          <w:rFonts w:asciiTheme="minorHAnsi" w:hAnsiTheme="minorHAnsi"/>
          <w:sz w:val="28"/>
          <w:szCs w:val="28"/>
        </w:rPr>
        <w:t xml:space="preserve">воспроизведения </w:t>
      </w:r>
      <w:r>
        <w:rPr>
          <w:rFonts w:asciiTheme="minorHAnsi" w:hAnsiTheme="minorHAnsi"/>
          <w:sz w:val="28"/>
          <w:szCs w:val="28"/>
        </w:rPr>
        <w:t>и проверки</w:t>
      </w:r>
      <w:r w:rsidRPr="001E1B0E"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sz w:val="28"/>
          <w:szCs w:val="28"/>
        </w:rPr>
        <w:t>П</w:t>
      </w:r>
      <w:r w:rsidR="00EA4B8F">
        <w:rPr>
          <w:rFonts w:asciiTheme="minorHAnsi" w:hAnsiTheme="minorHAnsi"/>
          <w:sz w:val="28"/>
          <w:szCs w:val="28"/>
        </w:rPr>
        <w:t>риведенные в диссертации</w:t>
      </w:r>
      <w:r>
        <w:rPr>
          <w:rFonts w:asciiTheme="minorHAnsi" w:hAnsiTheme="minorHAnsi"/>
          <w:sz w:val="28"/>
          <w:szCs w:val="28"/>
        </w:rPr>
        <w:t xml:space="preserve"> экспериментальные р</w:t>
      </w:r>
      <w:r w:rsidRPr="001E1B0E">
        <w:rPr>
          <w:rFonts w:asciiTheme="minorHAnsi" w:hAnsiTheme="minorHAnsi"/>
          <w:sz w:val="28"/>
          <w:szCs w:val="28"/>
        </w:rPr>
        <w:t xml:space="preserve">езультаты находятся в соответствии с </w:t>
      </w:r>
      <w:r>
        <w:rPr>
          <w:rFonts w:asciiTheme="minorHAnsi" w:hAnsiTheme="minorHAnsi"/>
          <w:sz w:val="28"/>
          <w:szCs w:val="28"/>
        </w:rPr>
        <w:t>данными</w:t>
      </w:r>
      <w:r w:rsidRPr="001E1B0E">
        <w:rPr>
          <w:rFonts w:asciiTheme="minorHAnsi" w:hAnsiTheme="minorHAnsi"/>
          <w:sz w:val="28"/>
          <w:szCs w:val="28"/>
        </w:rPr>
        <w:t>, полученными другими авторами.</w:t>
      </w:r>
    </w:p>
    <w:p w14:paraId="4ABA2419" w14:textId="0CE04E68" w:rsidR="0081746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E316D1">
        <w:rPr>
          <w:rFonts w:asciiTheme="minorHAnsi" w:hAnsiTheme="minorHAnsi"/>
          <w:i/>
          <w:sz w:val="28"/>
          <w:szCs w:val="28"/>
        </w:rPr>
        <w:t xml:space="preserve">Практическая значимость </w:t>
      </w:r>
      <w:r w:rsidR="00E316D1" w:rsidRPr="00E316D1">
        <w:rPr>
          <w:rFonts w:asciiTheme="minorHAnsi" w:hAnsiTheme="minorHAnsi"/>
          <w:i/>
          <w:sz w:val="28"/>
          <w:szCs w:val="28"/>
        </w:rPr>
        <w:t>результатов диссертации</w:t>
      </w:r>
      <w:r w:rsidR="00E316D1">
        <w:rPr>
          <w:rFonts w:asciiTheme="minorHAnsi" w:hAnsiTheme="minorHAnsi"/>
          <w:sz w:val="28"/>
          <w:szCs w:val="28"/>
        </w:rPr>
        <w:t xml:space="preserve">. </w:t>
      </w:r>
      <w:r w:rsidR="0081746A" w:rsidRPr="006F6B4C">
        <w:rPr>
          <w:rFonts w:asciiTheme="minorHAnsi" w:hAnsiTheme="minorHAnsi"/>
          <w:sz w:val="28"/>
          <w:szCs w:val="28"/>
        </w:rPr>
        <w:t xml:space="preserve">Разработанная </w:t>
      </w:r>
      <w:r w:rsidR="001E1B0E">
        <w:rPr>
          <w:rFonts w:asciiTheme="minorHAnsi" w:hAnsiTheme="minorHAnsi"/>
          <w:sz w:val="28"/>
          <w:szCs w:val="28"/>
        </w:rPr>
        <w:t xml:space="preserve">программная </w:t>
      </w:r>
      <w:r w:rsidR="0081746A" w:rsidRPr="006F6B4C">
        <w:rPr>
          <w:rFonts w:asciiTheme="minorHAnsi" w:hAnsiTheme="minorHAnsi"/>
          <w:sz w:val="28"/>
          <w:szCs w:val="28"/>
        </w:rPr>
        <w:t xml:space="preserve">система может быть использована для </w:t>
      </w:r>
      <w:r w:rsidR="001E1B0E" w:rsidRPr="006F6B4C">
        <w:rPr>
          <w:rFonts w:asciiTheme="minorHAnsi" w:hAnsiTheme="minorHAnsi"/>
          <w:sz w:val="28"/>
          <w:szCs w:val="28"/>
        </w:rPr>
        <w:t xml:space="preserve">обработки </w:t>
      </w:r>
      <w:r w:rsidR="001E1B0E">
        <w:rPr>
          <w:rFonts w:asciiTheme="minorHAnsi" w:hAnsiTheme="minorHAnsi"/>
          <w:sz w:val="28"/>
          <w:szCs w:val="28"/>
        </w:rPr>
        <w:t xml:space="preserve">и </w:t>
      </w:r>
      <w:r w:rsidR="0081746A" w:rsidRPr="006F6B4C">
        <w:rPr>
          <w:rFonts w:asciiTheme="minorHAnsi" w:hAnsiTheme="minorHAnsi"/>
          <w:sz w:val="28"/>
          <w:szCs w:val="28"/>
        </w:rPr>
        <w:t>разрешения различных проблемных ситуаций</w:t>
      </w:r>
      <w:r w:rsidR="001E1B0E">
        <w:rPr>
          <w:rFonts w:asciiTheme="minorHAnsi" w:hAnsiTheme="minorHAnsi"/>
          <w:sz w:val="28"/>
          <w:szCs w:val="28"/>
        </w:rPr>
        <w:t xml:space="preserve">, возникающих, например, в </w:t>
      </w:r>
      <w:r w:rsidR="00722AF8">
        <w:rPr>
          <w:rFonts w:asciiTheme="minorHAnsi" w:hAnsiTheme="minorHAnsi"/>
          <w:sz w:val="28"/>
          <w:szCs w:val="28"/>
        </w:rPr>
        <w:t xml:space="preserve">работе </w:t>
      </w:r>
      <w:r w:rsidR="00EA4B8F">
        <w:rPr>
          <w:rFonts w:asciiTheme="minorHAnsi" w:hAnsiTheme="minorHAnsi"/>
          <w:sz w:val="28"/>
          <w:szCs w:val="28"/>
          <w:lang w:val="en-US"/>
        </w:rPr>
        <w:t>IT</w:t>
      </w:r>
      <w:r w:rsidR="001E1B0E">
        <w:rPr>
          <w:rFonts w:asciiTheme="minorHAnsi" w:hAnsiTheme="minorHAnsi"/>
          <w:sz w:val="28"/>
          <w:szCs w:val="28"/>
        </w:rPr>
        <w:t>-служб</w:t>
      </w:r>
      <w:r w:rsidR="00722AF8">
        <w:rPr>
          <w:rFonts w:asciiTheme="minorHAnsi" w:hAnsiTheme="minorHAnsi"/>
          <w:sz w:val="28"/>
          <w:szCs w:val="28"/>
        </w:rPr>
        <w:t>ы</w:t>
      </w:r>
      <w:r w:rsidR="001E1B0E">
        <w:rPr>
          <w:rFonts w:asciiTheme="minorHAnsi" w:hAnsiTheme="minorHAnsi"/>
          <w:sz w:val="28"/>
          <w:szCs w:val="28"/>
        </w:rPr>
        <w:t xml:space="preserve"> предприятия,</w:t>
      </w:r>
      <w:r w:rsidR="00E316D1">
        <w:rPr>
          <w:rFonts w:asciiTheme="minorHAnsi" w:hAnsiTheme="minorHAnsi"/>
          <w:sz w:val="28"/>
          <w:szCs w:val="28"/>
        </w:rPr>
        <w:t xml:space="preserve"> и</w:t>
      </w:r>
      <w:r w:rsidR="0081746A" w:rsidRPr="006F6B4C">
        <w:rPr>
          <w:rFonts w:asciiTheme="minorHAnsi" w:hAnsiTheme="minorHAnsi"/>
          <w:sz w:val="28"/>
          <w:szCs w:val="28"/>
        </w:rPr>
        <w:t xml:space="preserve"> поддерживает возможност</w:t>
      </w:r>
      <w:r w:rsidR="00EA4B8F">
        <w:rPr>
          <w:rFonts w:asciiTheme="minorHAnsi" w:hAnsiTheme="minorHAnsi"/>
          <w:sz w:val="28"/>
          <w:szCs w:val="28"/>
        </w:rPr>
        <w:t>и</w:t>
      </w:r>
      <w:r w:rsidR="0081746A" w:rsidRPr="006F6B4C">
        <w:rPr>
          <w:rFonts w:asciiTheme="minorHAnsi" w:hAnsiTheme="minorHAnsi"/>
          <w:sz w:val="28"/>
          <w:szCs w:val="28"/>
        </w:rPr>
        <w:t xml:space="preserve"> обучения</w:t>
      </w:r>
      <w:r w:rsidR="001E1B0E">
        <w:rPr>
          <w:rFonts w:asciiTheme="minorHAnsi" w:hAnsiTheme="minorHAnsi"/>
          <w:sz w:val="28"/>
          <w:szCs w:val="28"/>
        </w:rPr>
        <w:t>;</w:t>
      </w:r>
      <w:r w:rsidR="0081746A" w:rsidRPr="006F6B4C">
        <w:rPr>
          <w:rFonts w:asciiTheme="minorHAnsi" w:hAnsiTheme="minorHAnsi"/>
          <w:sz w:val="28"/>
          <w:szCs w:val="28"/>
        </w:rPr>
        <w:t xml:space="preserve"> </w:t>
      </w:r>
      <w:r w:rsidR="001E1B0E">
        <w:rPr>
          <w:rFonts w:asciiTheme="minorHAnsi" w:hAnsiTheme="minorHAnsi"/>
          <w:sz w:val="28"/>
          <w:szCs w:val="28"/>
        </w:rPr>
        <w:t>с</w:t>
      </w:r>
      <w:r w:rsidR="0081746A" w:rsidRPr="006F6B4C">
        <w:rPr>
          <w:rFonts w:asciiTheme="minorHAnsi" w:hAnsiTheme="minorHAnsi"/>
          <w:sz w:val="28"/>
          <w:szCs w:val="28"/>
        </w:rPr>
        <w:t>оздан</w:t>
      </w:r>
      <w:r w:rsidR="00722AF8">
        <w:rPr>
          <w:rFonts w:asciiTheme="minorHAnsi" w:hAnsiTheme="minorHAnsi"/>
          <w:sz w:val="28"/>
          <w:szCs w:val="28"/>
        </w:rPr>
        <w:t xml:space="preserve">ный прототип </w:t>
      </w:r>
      <w:r w:rsidR="0081746A" w:rsidRPr="006F6B4C">
        <w:rPr>
          <w:rFonts w:asciiTheme="minorHAnsi" w:hAnsiTheme="minorHAnsi"/>
          <w:sz w:val="28"/>
          <w:szCs w:val="28"/>
        </w:rPr>
        <w:t>является проектом с открыт</w:t>
      </w:r>
      <w:r w:rsidR="00EA4B8F">
        <w:rPr>
          <w:rFonts w:asciiTheme="minorHAnsi" w:hAnsiTheme="minorHAnsi"/>
          <w:sz w:val="28"/>
          <w:szCs w:val="28"/>
        </w:rPr>
        <w:t>ы</w:t>
      </w:r>
      <w:r w:rsidR="0081746A" w:rsidRPr="006F6B4C">
        <w:rPr>
          <w:rFonts w:asciiTheme="minorHAnsi" w:hAnsiTheme="minorHAnsi"/>
          <w:sz w:val="28"/>
          <w:szCs w:val="28"/>
        </w:rPr>
        <w:t>м исходным кодом.</w:t>
      </w:r>
      <w:r w:rsidR="001E1B0E">
        <w:rPr>
          <w:rFonts w:asciiTheme="minorHAnsi" w:hAnsiTheme="minorHAnsi"/>
          <w:sz w:val="28"/>
          <w:szCs w:val="28"/>
        </w:rPr>
        <w:t xml:space="preserve"> </w:t>
      </w:r>
      <w:r w:rsidR="0081746A" w:rsidRPr="006F6B4C">
        <w:rPr>
          <w:rFonts w:asciiTheme="minorHAnsi" w:hAnsiTheme="minorHAnsi"/>
          <w:sz w:val="28"/>
          <w:szCs w:val="28"/>
        </w:rPr>
        <w:t>Практическ</w:t>
      </w:r>
      <w:r w:rsidR="001E1B0E">
        <w:rPr>
          <w:rFonts w:asciiTheme="minorHAnsi" w:hAnsiTheme="minorHAnsi"/>
          <w:sz w:val="28"/>
          <w:szCs w:val="28"/>
        </w:rPr>
        <w:t>ую</w:t>
      </w:r>
      <w:r w:rsidR="0081746A" w:rsidRPr="006F6B4C">
        <w:rPr>
          <w:rFonts w:asciiTheme="minorHAnsi" w:hAnsiTheme="minorHAnsi"/>
          <w:sz w:val="28"/>
          <w:szCs w:val="28"/>
        </w:rPr>
        <w:t xml:space="preserve"> значимость </w:t>
      </w:r>
      <w:r w:rsidR="001E1B0E">
        <w:rPr>
          <w:rFonts w:asciiTheme="minorHAnsi" w:hAnsiTheme="minorHAnsi"/>
          <w:sz w:val="28"/>
          <w:szCs w:val="28"/>
        </w:rPr>
        <w:t xml:space="preserve">полученных результатов </w:t>
      </w:r>
      <w:r w:rsidR="0081746A" w:rsidRPr="006F6B4C">
        <w:rPr>
          <w:rFonts w:asciiTheme="minorHAnsi" w:hAnsiTheme="minorHAnsi"/>
          <w:sz w:val="28"/>
          <w:szCs w:val="28"/>
        </w:rPr>
        <w:t>под</w:t>
      </w:r>
      <w:r w:rsidR="001E1B0E">
        <w:rPr>
          <w:rFonts w:asciiTheme="minorHAnsi" w:hAnsiTheme="minorHAnsi"/>
          <w:sz w:val="28"/>
          <w:szCs w:val="28"/>
        </w:rPr>
        <w:t xml:space="preserve">тверждает </w:t>
      </w:r>
      <w:r w:rsidR="0081746A" w:rsidRPr="006F6B4C">
        <w:rPr>
          <w:rFonts w:asciiTheme="minorHAnsi" w:hAnsiTheme="minorHAnsi"/>
          <w:sz w:val="28"/>
          <w:szCs w:val="28"/>
        </w:rPr>
        <w:t>акт о внедрени</w:t>
      </w:r>
      <w:r w:rsidR="001E1B0E">
        <w:rPr>
          <w:rFonts w:asciiTheme="minorHAnsi" w:hAnsiTheme="minorHAnsi"/>
          <w:sz w:val="28"/>
          <w:szCs w:val="28"/>
        </w:rPr>
        <w:t>и (</w:t>
      </w:r>
      <w:r w:rsidR="0081746A" w:rsidRPr="006F6B4C">
        <w:rPr>
          <w:rFonts w:asciiTheme="minorHAnsi" w:hAnsiTheme="minorHAnsi"/>
          <w:sz w:val="28"/>
          <w:szCs w:val="28"/>
        </w:rPr>
        <w:t>Приложени</w:t>
      </w:r>
      <w:r w:rsidR="00FE408C">
        <w:rPr>
          <w:rFonts w:asciiTheme="minorHAnsi" w:hAnsiTheme="minorHAnsi"/>
          <w:sz w:val="28"/>
          <w:szCs w:val="28"/>
        </w:rPr>
        <w:t>е</w:t>
      </w:r>
      <w:r w:rsidR="0081746A" w:rsidRPr="006F6B4C">
        <w:rPr>
          <w:rFonts w:asciiTheme="minorHAnsi" w:hAnsiTheme="minorHAnsi"/>
          <w:sz w:val="28"/>
          <w:szCs w:val="28"/>
        </w:rPr>
        <w:t xml:space="preserve"> Е</w:t>
      </w:r>
      <w:r w:rsidR="00FE408C">
        <w:rPr>
          <w:rFonts w:asciiTheme="minorHAnsi" w:hAnsiTheme="minorHAnsi"/>
          <w:sz w:val="28"/>
          <w:szCs w:val="28"/>
        </w:rPr>
        <w:t xml:space="preserve"> диссертации</w:t>
      </w:r>
      <w:r w:rsidR="001E1B0E">
        <w:rPr>
          <w:rFonts w:asciiTheme="minorHAnsi" w:hAnsiTheme="minorHAnsi"/>
          <w:sz w:val="28"/>
          <w:szCs w:val="28"/>
        </w:rPr>
        <w:t>)</w:t>
      </w:r>
      <w:r w:rsidR="0081746A" w:rsidRPr="006F6B4C">
        <w:rPr>
          <w:rFonts w:asciiTheme="minorHAnsi" w:hAnsiTheme="minorHAnsi"/>
          <w:sz w:val="28"/>
          <w:szCs w:val="28"/>
        </w:rPr>
        <w:t>.</w:t>
      </w:r>
    </w:p>
    <w:p w14:paraId="6D6C62FD" w14:textId="5DC3AEB1" w:rsidR="00391E43" w:rsidRPr="006F6B4C" w:rsidRDefault="001E1B0E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А</w:t>
      </w:r>
      <w:r w:rsidRPr="006F6B4C">
        <w:rPr>
          <w:rFonts w:asciiTheme="minorHAnsi" w:hAnsiTheme="minorHAnsi"/>
          <w:sz w:val="28"/>
          <w:szCs w:val="28"/>
        </w:rPr>
        <w:t>лгоритмы</w:t>
      </w:r>
      <w:r>
        <w:rPr>
          <w:rFonts w:asciiTheme="minorHAnsi" w:hAnsiTheme="minorHAnsi"/>
          <w:sz w:val="28"/>
          <w:szCs w:val="28"/>
        </w:rPr>
        <w:t>, р</w:t>
      </w:r>
      <w:r w:rsidR="00391E43" w:rsidRPr="006F6B4C">
        <w:rPr>
          <w:rFonts w:asciiTheme="minorHAnsi" w:hAnsiTheme="minorHAnsi"/>
          <w:sz w:val="28"/>
          <w:szCs w:val="28"/>
        </w:rPr>
        <w:t>азработанные автором</w:t>
      </w:r>
      <w:r>
        <w:rPr>
          <w:rFonts w:asciiTheme="minorHAnsi" w:hAnsiTheme="minorHAnsi"/>
          <w:sz w:val="28"/>
          <w:szCs w:val="28"/>
        </w:rPr>
        <w:t>,</w:t>
      </w:r>
      <w:r w:rsidR="00391E43" w:rsidRPr="006F6B4C">
        <w:rPr>
          <w:rFonts w:asciiTheme="minorHAnsi" w:hAnsiTheme="minorHAnsi"/>
          <w:sz w:val="28"/>
          <w:szCs w:val="28"/>
        </w:rPr>
        <w:t xml:space="preserve"> являются уникальными</w:t>
      </w:r>
      <w:r w:rsidR="00FE408C">
        <w:rPr>
          <w:rFonts w:asciiTheme="minorHAnsi" w:hAnsiTheme="minorHAnsi"/>
          <w:sz w:val="28"/>
          <w:szCs w:val="28"/>
        </w:rPr>
        <w:t>, о</w:t>
      </w:r>
      <w:r>
        <w:rPr>
          <w:rFonts w:asciiTheme="minorHAnsi" w:hAnsiTheme="minorHAnsi"/>
          <w:sz w:val="28"/>
          <w:szCs w:val="28"/>
        </w:rPr>
        <w:t xml:space="preserve">ни </w:t>
      </w:r>
      <w:r w:rsidR="00722AF8">
        <w:rPr>
          <w:rFonts w:asciiTheme="minorHAnsi" w:hAnsiTheme="minorHAnsi"/>
          <w:sz w:val="28"/>
          <w:szCs w:val="28"/>
        </w:rPr>
        <w:t xml:space="preserve">впервые практически </w:t>
      </w:r>
      <w:r w:rsidR="00391E43" w:rsidRPr="006F6B4C">
        <w:rPr>
          <w:rFonts w:asciiTheme="minorHAnsi" w:hAnsiTheme="minorHAnsi"/>
          <w:sz w:val="28"/>
          <w:szCs w:val="28"/>
        </w:rPr>
        <w:t>реализ</w:t>
      </w:r>
      <w:r w:rsidR="00722AF8">
        <w:rPr>
          <w:rFonts w:asciiTheme="minorHAnsi" w:hAnsiTheme="minorHAnsi"/>
          <w:sz w:val="28"/>
          <w:szCs w:val="28"/>
        </w:rPr>
        <w:t>уют</w:t>
      </w:r>
      <w:r w:rsidR="00391E43" w:rsidRPr="006F6B4C">
        <w:rPr>
          <w:rFonts w:asciiTheme="minorHAnsi" w:hAnsiTheme="minorHAnsi"/>
          <w:sz w:val="28"/>
          <w:szCs w:val="28"/>
        </w:rPr>
        <w:t xml:space="preserve"> модел</w:t>
      </w:r>
      <w:r w:rsidR="00722AF8">
        <w:rPr>
          <w:rFonts w:asciiTheme="minorHAnsi" w:hAnsiTheme="minorHAnsi"/>
          <w:sz w:val="28"/>
          <w:szCs w:val="28"/>
        </w:rPr>
        <w:t>ь</w:t>
      </w:r>
      <w:r w:rsidR="00391E43" w:rsidRPr="006F6B4C">
        <w:rPr>
          <w:rFonts w:asciiTheme="minorHAnsi" w:hAnsiTheme="minorHAnsi"/>
          <w:sz w:val="28"/>
          <w:szCs w:val="28"/>
        </w:rPr>
        <w:t xml:space="preserve"> мышления </w:t>
      </w:r>
      <w:proofErr w:type="spellStart"/>
      <w:r w:rsidR="00391E43" w:rsidRPr="006F6B4C">
        <w:rPr>
          <w:rFonts w:asciiTheme="minorHAnsi" w:hAnsiTheme="minorHAnsi"/>
          <w:sz w:val="28"/>
          <w:szCs w:val="28"/>
        </w:rPr>
        <w:t>Марвина</w:t>
      </w:r>
      <w:proofErr w:type="spellEnd"/>
      <w:r w:rsidR="00391E43" w:rsidRPr="006F6B4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391E43" w:rsidRPr="006F6B4C">
        <w:rPr>
          <w:rFonts w:asciiTheme="minorHAnsi" w:hAnsiTheme="minorHAnsi"/>
          <w:sz w:val="28"/>
          <w:szCs w:val="28"/>
        </w:rPr>
        <w:t>Мински</w:t>
      </w:r>
      <w:proofErr w:type="spellEnd"/>
      <w:r w:rsidR="00391E43" w:rsidRPr="006F6B4C"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sz w:val="28"/>
          <w:szCs w:val="28"/>
        </w:rPr>
        <w:t xml:space="preserve">При этом, </w:t>
      </w:r>
      <w:r w:rsidRPr="006F6B4C">
        <w:rPr>
          <w:rFonts w:asciiTheme="minorHAnsi" w:hAnsiTheme="minorHAnsi"/>
          <w:sz w:val="28"/>
          <w:szCs w:val="28"/>
        </w:rPr>
        <w:t>в отличие от нейронных сетей</w:t>
      </w:r>
      <w:r>
        <w:rPr>
          <w:rFonts w:asciiTheme="minorHAnsi" w:hAnsiTheme="minorHAnsi"/>
          <w:sz w:val="28"/>
          <w:szCs w:val="28"/>
        </w:rPr>
        <w:t xml:space="preserve">, </w:t>
      </w:r>
      <w:r w:rsidR="00FE408C">
        <w:rPr>
          <w:rFonts w:asciiTheme="minorHAnsi" w:hAnsiTheme="minorHAnsi"/>
          <w:sz w:val="28"/>
          <w:szCs w:val="28"/>
        </w:rPr>
        <w:t xml:space="preserve">реализация </w:t>
      </w:r>
      <w:r>
        <w:rPr>
          <w:rFonts w:asciiTheme="minorHAnsi" w:hAnsiTheme="minorHAnsi"/>
          <w:sz w:val="28"/>
          <w:szCs w:val="28"/>
        </w:rPr>
        <w:t>данн</w:t>
      </w:r>
      <w:r w:rsidR="00FE408C">
        <w:rPr>
          <w:rFonts w:asciiTheme="minorHAnsi" w:hAnsiTheme="minorHAnsi"/>
          <w:sz w:val="28"/>
          <w:szCs w:val="28"/>
        </w:rPr>
        <w:t xml:space="preserve">ой программной системы </w:t>
      </w:r>
      <w:r w:rsidR="00391E43" w:rsidRPr="006F6B4C">
        <w:rPr>
          <w:rFonts w:asciiTheme="minorHAnsi" w:hAnsiTheme="minorHAnsi"/>
          <w:sz w:val="28"/>
          <w:szCs w:val="28"/>
        </w:rPr>
        <w:t>не требует больших вычислительных ресурсов.</w:t>
      </w:r>
    </w:p>
    <w:p w14:paraId="54460395" w14:textId="79A6BA39" w:rsidR="00AB16B0" w:rsidRDefault="001E1B0E" w:rsidP="00AB16B0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Диссертант справедливо </w:t>
      </w:r>
      <w:r w:rsidR="00391E43" w:rsidRPr="006F6B4C">
        <w:rPr>
          <w:rFonts w:asciiTheme="minorHAnsi" w:hAnsiTheme="minorHAnsi"/>
          <w:sz w:val="28"/>
          <w:szCs w:val="28"/>
        </w:rPr>
        <w:t xml:space="preserve">отмечает возможность использования </w:t>
      </w:r>
      <w:r>
        <w:rPr>
          <w:rFonts w:asciiTheme="minorHAnsi" w:hAnsiTheme="minorHAnsi"/>
          <w:sz w:val="28"/>
          <w:szCs w:val="28"/>
        </w:rPr>
        <w:t>своей разработки</w:t>
      </w:r>
      <w:r w:rsidR="00391E43" w:rsidRPr="006F6B4C">
        <w:rPr>
          <w:rFonts w:asciiTheme="minorHAnsi" w:hAnsiTheme="minorHAnsi"/>
          <w:sz w:val="28"/>
          <w:szCs w:val="28"/>
        </w:rPr>
        <w:t xml:space="preserve"> в различных областях, где необходим поиск решения </w:t>
      </w:r>
      <w:r>
        <w:rPr>
          <w:rFonts w:asciiTheme="minorHAnsi" w:hAnsiTheme="minorHAnsi"/>
          <w:sz w:val="28"/>
          <w:szCs w:val="28"/>
        </w:rPr>
        <w:t xml:space="preserve">с использованием различных </w:t>
      </w:r>
      <w:r w:rsidR="00391E43" w:rsidRPr="006F6B4C">
        <w:rPr>
          <w:rFonts w:asciiTheme="minorHAnsi" w:hAnsiTheme="minorHAnsi"/>
          <w:sz w:val="28"/>
          <w:szCs w:val="28"/>
        </w:rPr>
        <w:t>входны</w:t>
      </w:r>
      <w:r>
        <w:rPr>
          <w:rFonts w:asciiTheme="minorHAnsi" w:hAnsiTheme="minorHAnsi"/>
          <w:sz w:val="28"/>
          <w:szCs w:val="28"/>
        </w:rPr>
        <w:t>х</w:t>
      </w:r>
      <w:r w:rsidR="00391E43" w:rsidRPr="006F6B4C">
        <w:rPr>
          <w:rFonts w:asciiTheme="minorHAnsi" w:hAnsiTheme="minorHAnsi"/>
          <w:sz w:val="28"/>
          <w:szCs w:val="28"/>
        </w:rPr>
        <w:t xml:space="preserve"> данны</w:t>
      </w:r>
      <w:r>
        <w:rPr>
          <w:rFonts w:asciiTheme="minorHAnsi" w:hAnsiTheme="minorHAnsi"/>
          <w:sz w:val="28"/>
          <w:szCs w:val="28"/>
        </w:rPr>
        <w:t>х</w:t>
      </w:r>
      <w:r w:rsidR="00391E43" w:rsidRPr="006F6B4C">
        <w:rPr>
          <w:rFonts w:asciiTheme="minorHAnsi" w:hAnsiTheme="minorHAnsi"/>
          <w:sz w:val="28"/>
          <w:szCs w:val="28"/>
        </w:rPr>
        <w:t xml:space="preserve">. Результаты </w:t>
      </w:r>
      <w:r>
        <w:rPr>
          <w:rFonts w:asciiTheme="minorHAnsi" w:hAnsiTheme="minorHAnsi"/>
          <w:sz w:val="28"/>
          <w:szCs w:val="28"/>
        </w:rPr>
        <w:t>диссертации</w:t>
      </w:r>
      <w:r w:rsidR="00391E43" w:rsidRPr="006F6B4C">
        <w:rPr>
          <w:rFonts w:asciiTheme="minorHAnsi" w:hAnsiTheme="minorHAnsi"/>
          <w:sz w:val="28"/>
          <w:szCs w:val="28"/>
        </w:rPr>
        <w:t xml:space="preserve"> могут быть </w:t>
      </w:r>
      <w:r w:rsidR="00EA4B8F">
        <w:rPr>
          <w:rFonts w:asciiTheme="minorHAnsi" w:hAnsiTheme="minorHAnsi"/>
          <w:sz w:val="28"/>
          <w:szCs w:val="28"/>
        </w:rPr>
        <w:t>применены</w:t>
      </w:r>
      <w:r w:rsidR="00391E43" w:rsidRPr="006F6B4C">
        <w:rPr>
          <w:rFonts w:asciiTheme="minorHAnsi" w:hAnsiTheme="minorHAnsi"/>
          <w:sz w:val="28"/>
          <w:szCs w:val="28"/>
        </w:rPr>
        <w:t xml:space="preserve"> в дальнейших исследованиях баз знаний и аналитических систем.</w:t>
      </w:r>
    </w:p>
    <w:p w14:paraId="6732939E" w14:textId="0C430516" w:rsidR="00AB16B0" w:rsidRPr="00AB16B0" w:rsidRDefault="00AB16B0" w:rsidP="00AB16B0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AB16B0">
        <w:rPr>
          <w:rFonts w:asciiTheme="minorHAnsi" w:hAnsiTheme="minorHAnsi"/>
          <w:sz w:val="28"/>
          <w:szCs w:val="28"/>
        </w:rPr>
        <w:t>Основные результаты диссертации изложены в 10 печатных работах, 3 из которых опубликованы в журналах, рекомендованных ВАК</w:t>
      </w:r>
      <w:r w:rsidR="00EA4B8F">
        <w:rPr>
          <w:rFonts w:asciiTheme="minorHAnsi" w:hAnsiTheme="minorHAnsi"/>
          <w:sz w:val="28"/>
          <w:szCs w:val="28"/>
        </w:rPr>
        <w:t xml:space="preserve"> РФ</w:t>
      </w:r>
      <w:r w:rsidRPr="00AB16B0">
        <w:rPr>
          <w:rFonts w:asciiTheme="minorHAnsi" w:hAnsiTheme="minorHAnsi"/>
          <w:sz w:val="28"/>
          <w:szCs w:val="28"/>
        </w:rPr>
        <w:t xml:space="preserve">, 2 работы опубликованы в изданиях, входящих в </w:t>
      </w:r>
      <w:r>
        <w:rPr>
          <w:rFonts w:asciiTheme="minorHAnsi" w:hAnsiTheme="minorHAnsi"/>
          <w:sz w:val="28"/>
          <w:szCs w:val="28"/>
        </w:rPr>
        <w:t>базы</w:t>
      </w:r>
      <w:r w:rsidRPr="00AB16B0">
        <w:rPr>
          <w:rFonts w:asciiTheme="minorHAnsi" w:hAnsiTheme="minorHAnsi"/>
          <w:sz w:val="28"/>
          <w:szCs w:val="28"/>
        </w:rPr>
        <w:t xml:space="preserve"> цитировани</w:t>
      </w:r>
      <w:r>
        <w:rPr>
          <w:rFonts w:asciiTheme="minorHAnsi" w:hAnsiTheme="minorHAnsi"/>
          <w:sz w:val="28"/>
          <w:szCs w:val="28"/>
        </w:rPr>
        <w:t>й</w:t>
      </w:r>
      <w:r w:rsidRPr="00AB16B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B16B0">
        <w:rPr>
          <w:rFonts w:asciiTheme="minorHAnsi" w:hAnsiTheme="minorHAnsi"/>
          <w:sz w:val="28"/>
          <w:szCs w:val="28"/>
        </w:rPr>
        <w:t>Web</w:t>
      </w:r>
      <w:proofErr w:type="spellEnd"/>
      <w:r w:rsidRPr="00AB16B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B16B0">
        <w:rPr>
          <w:rFonts w:asciiTheme="minorHAnsi" w:hAnsiTheme="minorHAnsi"/>
          <w:sz w:val="28"/>
          <w:szCs w:val="28"/>
        </w:rPr>
        <w:t>of</w:t>
      </w:r>
      <w:proofErr w:type="spellEnd"/>
      <w:r w:rsidRPr="00AB16B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B16B0">
        <w:rPr>
          <w:rFonts w:asciiTheme="minorHAnsi" w:hAnsiTheme="minorHAnsi"/>
          <w:sz w:val="28"/>
          <w:szCs w:val="28"/>
        </w:rPr>
        <w:t>Science</w:t>
      </w:r>
      <w:proofErr w:type="spellEnd"/>
      <w:r w:rsidRPr="00AB16B0">
        <w:rPr>
          <w:rFonts w:asciiTheme="minorHAnsi" w:hAnsiTheme="minorHAnsi"/>
          <w:sz w:val="28"/>
          <w:szCs w:val="28"/>
        </w:rPr>
        <w:t xml:space="preserve"> и </w:t>
      </w:r>
      <w:proofErr w:type="spellStart"/>
      <w:r w:rsidRPr="00AB16B0">
        <w:rPr>
          <w:rFonts w:asciiTheme="minorHAnsi" w:hAnsiTheme="minorHAnsi"/>
          <w:sz w:val="28"/>
          <w:szCs w:val="28"/>
        </w:rPr>
        <w:t>Scopus</w:t>
      </w:r>
      <w:proofErr w:type="spellEnd"/>
      <w:r w:rsidRPr="00AB16B0">
        <w:rPr>
          <w:rFonts w:asciiTheme="minorHAnsi" w:hAnsiTheme="minorHAnsi"/>
          <w:sz w:val="28"/>
          <w:szCs w:val="28"/>
        </w:rPr>
        <w:t>.</w:t>
      </w:r>
    </w:p>
    <w:p w14:paraId="31D96AFB" w14:textId="4AFA4E9D" w:rsidR="00FE408C" w:rsidRPr="00FE408C" w:rsidRDefault="00FE408C" w:rsidP="006F6B4C">
      <w:pPr>
        <w:spacing w:line="288" w:lineRule="auto"/>
        <w:ind w:firstLine="709"/>
        <w:jc w:val="both"/>
        <w:rPr>
          <w:rFonts w:asciiTheme="minorHAnsi" w:hAnsiTheme="minorHAnsi"/>
          <w:color w:val="FF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Результаты диссертации апробированы на ряде научных конференций высокого уровня</w:t>
      </w:r>
      <w:r w:rsidRPr="00FE408C">
        <w:rPr>
          <w:rFonts w:asciiTheme="minorHAnsi" w:hAnsiTheme="minorHAnsi"/>
          <w:color w:val="FF0000"/>
          <w:sz w:val="28"/>
          <w:szCs w:val="28"/>
        </w:rPr>
        <w:t>, в том числе, на …….</w:t>
      </w:r>
    </w:p>
    <w:p w14:paraId="4C50069A" w14:textId="442E0A4C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По диссертации имеются </w:t>
      </w:r>
      <w:r w:rsidRPr="00AB16B0">
        <w:rPr>
          <w:rFonts w:asciiTheme="minorHAnsi" w:hAnsiTheme="minorHAnsi"/>
          <w:i/>
          <w:sz w:val="28"/>
          <w:szCs w:val="28"/>
        </w:rPr>
        <w:t>следующие замечания</w:t>
      </w:r>
      <w:r w:rsidRPr="006F6B4C">
        <w:rPr>
          <w:rFonts w:asciiTheme="minorHAnsi" w:hAnsiTheme="minorHAnsi"/>
          <w:sz w:val="28"/>
          <w:szCs w:val="28"/>
        </w:rPr>
        <w:t>:</w:t>
      </w:r>
    </w:p>
    <w:p w14:paraId="351A1784" w14:textId="2B340A88" w:rsidR="00BA215A" w:rsidRPr="006F6B4C" w:rsidRDefault="00AB16B0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1. </w:t>
      </w:r>
      <w:r w:rsidR="008B5CEE" w:rsidRPr="006F6B4C">
        <w:rPr>
          <w:rFonts w:asciiTheme="minorHAnsi" w:hAnsiTheme="minorHAnsi"/>
          <w:sz w:val="28"/>
          <w:szCs w:val="28"/>
        </w:rPr>
        <w:t>В разделе 2.1 опис</w:t>
      </w:r>
      <w:r>
        <w:rPr>
          <w:rFonts w:asciiTheme="minorHAnsi" w:hAnsiTheme="minorHAnsi"/>
          <w:sz w:val="28"/>
          <w:szCs w:val="28"/>
        </w:rPr>
        <w:t xml:space="preserve">ана </w:t>
      </w:r>
      <w:r w:rsidR="008B5CEE" w:rsidRPr="006F6B4C">
        <w:rPr>
          <w:rFonts w:asciiTheme="minorHAnsi" w:hAnsiTheme="minorHAnsi"/>
          <w:sz w:val="28"/>
          <w:szCs w:val="28"/>
        </w:rPr>
        <w:t xml:space="preserve">модель </w:t>
      </w:r>
      <w:proofErr w:type="spellStart"/>
      <w:r w:rsidR="008B5CEE" w:rsidRPr="006F6B4C">
        <w:rPr>
          <w:rFonts w:asciiTheme="minorHAnsi" w:hAnsiTheme="minorHAnsi"/>
          <w:sz w:val="28"/>
          <w:szCs w:val="28"/>
        </w:rPr>
        <w:t>Menta</w:t>
      </w:r>
      <w:proofErr w:type="spellEnd"/>
      <w:r w:rsidR="008B5CEE" w:rsidRPr="006F6B4C">
        <w:rPr>
          <w:rFonts w:asciiTheme="minorHAnsi" w:hAnsiTheme="minorHAnsi"/>
          <w:sz w:val="28"/>
          <w:szCs w:val="28"/>
        </w:rPr>
        <w:t xml:space="preserve"> 0.1, основанная на алгоритме деревьев принятия решения</w:t>
      </w:r>
      <w:r>
        <w:rPr>
          <w:rFonts w:asciiTheme="minorHAnsi" w:hAnsiTheme="minorHAnsi"/>
          <w:sz w:val="28"/>
          <w:szCs w:val="28"/>
        </w:rPr>
        <w:t>. О</w:t>
      </w:r>
      <w:r w:rsidR="008B5CEE" w:rsidRPr="006F6B4C">
        <w:rPr>
          <w:rFonts w:asciiTheme="minorHAnsi" w:hAnsiTheme="minorHAnsi"/>
          <w:sz w:val="28"/>
          <w:szCs w:val="28"/>
        </w:rPr>
        <w:t>чевидно, что это алгоритм C4.5, но автор этого явно не указал</w:t>
      </w:r>
      <w:r>
        <w:rPr>
          <w:rFonts w:asciiTheme="minorHAnsi" w:hAnsiTheme="minorHAnsi"/>
          <w:sz w:val="28"/>
          <w:szCs w:val="28"/>
        </w:rPr>
        <w:t>.</w:t>
      </w:r>
    </w:p>
    <w:p w14:paraId="02A5D894" w14:textId="362DC402" w:rsidR="0086362F" w:rsidRPr="006F6B4C" w:rsidRDefault="00AB16B0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2. </w:t>
      </w:r>
      <w:r w:rsidR="007A45E5" w:rsidRPr="006F6B4C">
        <w:rPr>
          <w:rFonts w:asciiTheme="minorHAnsi" w:hAnsiTheme="minorHAnsi"/>
          <w:sz w:val="28"/>
          <w:szCs w:val="28"/>
        </w:rPr>
        <w:t xml:space="preserve">В разделе </w:t>
      </w:r>
      <w:r w:rsidR="0086362F" w:rsidRPr="006F6B4C">
        <w:rPr>
          <w:rFonts w:asciiTheme="minorHAnsi" w:hAnsiTheme="minorHAnsi"/>
          <w:sz w:val="28"/>
          <w:szCs w:val="28"/>
        </w:rPr>
        <w:t>3.2 у</w:t>
      </w:r>
      <w:r>
        <w:rPr>
          <w:rFonts w:asciiTheme="minorHAnsi" w:hAnsiTheme="minorHAnsi"/>
          <w:sz w:val="28"/>
          <w:szCs w:val="28"/>
        </w:rPr>
        <w:t xml:space="preserve">помянута </w:t>
      </w:r>
      <w:proofErr w:type="spellStart"/>
      <w:r w:rsidR="0086362F" w:rsidRPr="006F6B4C">
        <w:rPr>
          <w:rFonts w:asciiTheme="minorHAnsi" w:hAnsiTheme="minorHAnsi"/>
          <w:sz w:val="28"/>
          <w:szCs w:val="28"/>
        </w:rPr>
        <w:t>графовая</w:t>
      </w:r>
      <w:proofErr w:type="spellEnd"/>
      <w:r w:rsidR="0086362F" w:rsidRPr="006F6B4C">
        <w:rPr>
          <w:rFonts w:asciiTheme="minorHAnsi" w:hAnsiTheme="minorHAnsi"/>
          <w:sz w:val="28"/>
          <w:szCs w:val="28"/>
        </w:rPr>
        <w:t xml:space="preserve"> база данных, но не уточн</w:t>
      </w:r>
      <w:r>
        <w:rPr>
          <w:rFonts w:asciiTheme="minorHAnsi" w:hAnsiTheme="minorHAnsi"/>
          <w:sz w:val="28"/>
          <w:szCs w:val="28"/>
        </w:rPr>
        <w:t>ено,</w:t>
      </w:r>
      <w:r w:rsidR="0086362F" w:rsidRPr="006F6B4C">
        <w:rPr>
          <w:rFonts w:asciiTheme="minorHAnsi" w:hAnsiTheme="minorHAnsi"/>
          <w:sz w:val="28"/>
          <w:szCs w:val="28"/>
        </w:rPr>
        <w:t xml:space="preserve"> какая</w:t>
      </w:r>
      <w:r>
        <w:rPr>
          <w:rFonts w:asciiTheme="minorHAnsi" w:hAnsiTheme="minorHAnsi"/>
          <w:sz w:val="28"/>
          <w:szCs w:val="28"/>
        </w:rPr>
        <w:t xml:space="preserve">. Из </w:t>
      </w:r>
      <w:r w:rsidR="0086362F" w:rsidRPr="006F6B4C">
        <w:rPr>
          <w:rFonts w:asciiTheme="minorHAnsi" w:hAnsiTheme="minorHAnsi"/>
          <w:sz w:val="28"/>
          <w:szCs w:val="28"/>
        </w:rPr>
        <w:t>публикаци</w:t>
      </w:r>
      <w:r>
        <w:rPr>
          <w:rFonts w:asciiTheme="minorHAnsi" w:hAnsiTheme="minorHAnsi"/>
          <w:sz w:val="28"/>
          <w:szCs w:val="28"/>
        </w:rPr>
        <w:t>й</w:t>
      </w:r>
      <w:r w:rsidR="0086362F" w:rsidRPr="006F6B4C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автора </w:t>
      </w:r>
      <w:r w:rsidR="0086362F" w:rsidRPr="006F6B4C">
        <w:rPr>
          <w:rFonts w:asciiTheme="minorHAnsi" w:hAnsiTheme="minorHAnsi"/>
          <w:sz w:val="28"/>
          <w:szCs w:val="28"/>
        </w:rPr>
        <w:t>по теме диссертации становится ясно, что это Neo4j</w:t>
      </w:r>
      <w:r w:rsidR="00FE408C">
        <w:rPr>
          <w:rFonts w:asciiTheme="minorHAnsi" w:hAnsiTheme="minorHAnsi"/>
          <w:sz w:val="28"/>
          <w:szCs w:val="28"/>
        </w:rPr>
        <w:t xml:space="preserve">. Правильно было бы </w:t>
      </w:r>
      <w:r w:rsidR="0086362F" w:rsidRPr="006F6B4C">
        <w:rPr>
          <w:rFonts w:asciiTheme="minorHAnsi" w:hAnsiTheme="minorHAnsi"/>
          <w:sz w:val="28"/>
          <w:szCs w:val="28"/>
        </w:rPr>
        <w:t xml:space="preserve">отметить </w:t>
      </w:r>
      <w:r w:rsidR="00FE408C">
        <w:rPr>
          <w:rFonts w:asciiTheme="minorHAnsi" w:hAnsiTheme="minorHAnsi"/>
          <w:sz w:val="28"/>
          <w:szCs w:val="28"/>
        </w:rPr>
        <w:t xml:space="preserve">этот факт </w:t>
      </w:r>
      <w:r w:rsidR="0086362F" w:rsidRPr="006F6B4C">
        <w:rPr>
          <w:rFonts w:asciiTheme="minorHAnsi" w:hAnsiTheme="minorHAnsi"/>
          <w:sz w:val="28"/>
          <w:szCs w:val="28"/>
        </w:rPr>
        <w:t>в диссертации</w:t>
      </w:r>
      <w:r w:rsidR="00FE408C">
        <w:rPr>
          <w:rFonts w:asciiTheme="minorHAnsi" w:hAnsiTheme="minorHAnsi"/>
          <w:sz w:val="28"/>
          <w:szCs w:val="28"/>
        </w:rPr>
        <w:t>.</w:t>
      </w:r>
    </w:p>
    <w:p w14:paraId="3C2DB27F" w14:textId="7906126D" w:rsidR="0081746A" w:rsidRPr="006F6B4C" w:rsidRDefault="00FE408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3. </w:t>
      </w:r>
      <w:r w:rsidR="0081746A" w:rsidRPr="006F6B4C">
        <w:rPr>
          <w:rFonts w:asciiTheme="minorHAnsi" w:hAnsiTheme="minorHAnsi"/>
          <w:sz w:val="28"/>
          <w:szCs w:val="28"/>
        </w:rPr>
        <w:t>В разделе 4.3 приведены результаты оценки эффективности</w:t>
      </w:r>
      <w:r>
        <w:rPr>
          <w:rFonts w:asciiTheme="minorHAnsi" w:hAnsiTheme="minorHAnsi"/>
          <w:sz w:val="28"/>
          <w:szCs w:val="28"/>
        </w:rPr>
        <w:t xml:space="preserve"> работы созданной программной системы. Д</w:t>
      </w:r>
      <w:r w:rsidR="0081746A" w:rsidRPr="006F6B4C">
        <w:rPr>
          <w:rFonts w:asciiTheme="minorHAnsi" w:hAnsiTheme="minorHAnsi"/>
          <w:sz w:val="28"/>
          <w:szCs w:val="28"/>
        </w:rPr>
        <w:t>ля наглядности нужно было сделать таблицу, отображающую изменение начальных показателей.</w:t>
      </w:r>
    </w:p>
    <w:p w14:paraId="37A2E8C3" w14:textId="2F725173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Указанные недостатки не являются принципиальными и не умаляют достоинств диссертации.</w:t>
      </w:r>
    </w:p>
    <w:p w14:paraId="7FC8646A" w14:textId="3CFB7E9B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Таким образом, диссертация </w:t>
      </w:r>
      <w:r w:rsidR="0081746A" w:rsidRPr="006F6B4C">
        <w:rPr>
          <w:rFonts w:asciiTheme="minorHAnsi" w:hAnsiTheme="minorHAnsi"/>
          <w:sz w:val="28"/>
          <w:szCs w:val="28"/>
        </w:rPr>
        <w:t>Тощева Александр</w:t>
      </w:r>
      <w:r w:rsidR="00FE408C">
        <w:rPr>
          <w:rFonts w:asciiTheme="minorHAnsi" w:hAnsiTheme="minorHAnsi"/>
          <w:sz w:val="28"/>
          <w:szCs w:val="28"/>
        </w:rPr>
        <w:t>а</w:t>
      </w:r>
      <w:r w:rsidR="0081746A" w:rsidRPr="006F6B4C">
        <w:rPr>
          <w:rFonts w:asciiTheme="minorHAnsi" w:hAnsiTheme="minorHAnsi"/>
          <w:sz w:val="28"/>
          <w:szCs w:val="28"/>
        </w:rPr>
        <w:t xml:space="preserve"> Сергеевича</w:t>
      </w:r>
      <w:r w:rsidRPr="006F6B4C">
        <w:rPr>
          <w:rFonts w:asciiTheme="minorHAnsi" w:hAnsiTheme="minorHAnsi"/>
          <w:sz w:val="28"/>
          <w:szCs w:val="28"/>
        </w:rPr>
        <w:t xml:space="preserve"> является законченной самостоятельной научно-исследовательской работой, совокупность результатов которой можно квалифицировать как существенное продвижение в решении актуальной научной проблемы поиска информации в структурированных базах знаний. Автореферат полностью </w:t>
      </w:r>
      <w:r w:rsidR="00FE408C">
        <w:rPr>
          <w:rFonts w:asciiTheme="minorHAnsi" w:hAnsiTheme="minorHAnsi"/>
          <w:sz w:val="28"/>
          <w:szCs w:val="28"/>
        </w:rPr>
        <w:t xml:space="preserve">и правильно </w:t>
      </w:r>
      <w:r w:rsidRPr="006F6B4C">
        <w:rPr>
          <w:rFonts w:asciiTheme="minorHAnsi" w:hAnsiTheme="minorHAnsi"/>
          <w:sz w:val="28"/>
          <w:szCs w:val="28"/>
        </w:rPr>
        <w:t>отражает результаты диссертации.</w:t>
      </w:r>
    </w:p>
    <w:p w14:paraId="24FC9050" w14:textId="0362FE6B" w:rsidR="006F5E37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Принимая во внимание актуальность темы диссертации, научную новизну и практическую значимость ее результатов, считаем, что диссертационная работа «</w:t>
      </w:r>
      <w:r w:rsidR="0081746A" w:rsidRPr="006F6B4C">
        <w:rPr>
          <w:rFonts w:asciiTheme="minorHAnsi" w:hAnsiTheme="minorHAnsi"/>
          <w:sz w:val="28"/>
          <w:szCs w:val="28"/>
        </w:rPr>
        <w:t>Интеллектуальная система повышения эффективности ИТ-службы предприятия</w:t>
      </w:r>
      <w:r w:rsidRPr="006F6B4C">
        <w:rPr>
          <w:rFonts w:asciiTheme="minorHAnsi" w:hAnsiTheme="minorHAnsi"/>
          <w:sz w:val="28"/>
          <w:szCs w:val="28"/>
        </w:rPr>
        <w:t xml:space="preserve">» удовлетворяет требованиям </w:t>
      </w:r>
      <w:proofErr w:type="spellStart"/>
      <w:r w:rsidRPr="006F6B4C">
        <w:rPr>
          <w:rFonts w:asciiTheme="minorHAnsi" w:hAnsiTheme="minorHAnsi"/>
          <w:sz w:val="28"/>
          <w:szCs w:val="28"/>
        </w:rPr>
        <w:t>пп</w:t>
      </w:r>
      <w:proofErr w:type="spellEnd"/>
      <w:r w:rsidRPr="006F6B4C">
        <w:rPr>
          <w:rFonts w:asciiTheme="minorHAnsi" w:hAnsiTheme="minorHAnsi"/>
          <w:sz w:val="28"/>
          <w:szCs w:val="28"/>
        </w:rPr>
        <w:t>. 9</w:t>
      </w:r>
      <w:r w:rsidR="00FE408C">
        <w:rPr>
          <w:rFonts w:asciiTheme="minorHAnsi" w:hAnsiTheme="minorHAnsi"/>
          <w:sz w:val="28"/>
          <w:szCs w:val="28"/>
        </w:rPr>
        <w:t>–</w:t>
      </w:r>
      <w:r w:rsidRPr="006F6B4C">
        <w:rPr>
          <w:rFonts w:asciiTheme="minorHAnsi" w:hAnsiTheme="minorHAnsi"/>
          <w:sz w:val="28"/>
          <w:szCs w:val="28"/>
        </w:rPr>
        <w:t xml:space="preserve">14 </w:t>
      </w:r>
      <w:r w:rsidR="00FE408C">
        <w:rPr>
          <w:rFonts w:asciiTheme="minorHAnsi" w:hAnsiTheme="minorHAnsi"/>
          <w:sz w:val="28"/>
          <w:szCs w:val="28"/>
        </w:rPr>
        <w:t>«</w:t>
      </w:r>
      <w:r w:rsidRPr="006F6B4C">
        <w:rPr>
          <w:rFonts w:asciiTheme="minorHAnsi" w:hAnsiTheme="minorHAnsi"/>
          <w:sz w:val="28"/>
          <w:szCs w:val="28"/>
        </w:rPr>
        <w:t>Положения о порядке присуждения ученых степеней</w:t>
      </w:r>
      <w:r w:rsidR="00FE408C">
        <w:rPr>
          <w:rFonts w:asciiTheme="minorHAnsi" w:hAnsiTheme="minorHAnsi"/>
          <w:sz w:val="28"/>
          <w:szCs w:val="28"/>
        </w:rPr>
        <w:t>»</w:t>
      </w:r>
      <w:r w:rsidRPr="006F6B4C">
        <w:rPr>
          <w:rFonts w:asciiTheme="minorHAnsi" w:hAnsiTheme="minorHAnsi"/>
          <w:sz w:val="28"/>
          <w:szCs w:val="28"/>
        </w:rPr>
        <w:t xml:space="preserve"> ВАК при Министерстве образования и науки Российской Федерации, предъявляемым к кандидатским диссертациям, а ее автор, </w:t>
      </w:r>
      <w:r w:rsidR="0081746A" w:rsidRPr="006F6B4C">
        <w:rPr>
          <w:rFonts w:asciiTheme="minorHAnsi" w:hAnsiTheme="minorHAnsi"/>
          <w:sz w:val="28"/>
          <w:szCs w:val="28"/>
        </w:rPr>
        <w:t>Тощев Александр Сергеевич</w:t>
      </w:r>
      <w:r w:rsidRPr="006F6B4C">
        <w:rPr>
          <w:rFonts w:asciiTheme="minorHAnsi" w:hAnsiTheme="minorHAnsi"/>
          <w:sz w:val="28"/>
          <w:szCs w:val="28"/>
        </w:rPr>
        <w:t xml:space="preserve">, безусловно, заслуживает присуждения </w:t>
      </w:r>
      <w:r w:rsidR="00FE408C">
        <w:rPr>
          <w:rFonts w:asciiTheme="minorHAnsi" w:hAnsiTheme="minorHAnsi"/>
          <w:sz w:val="28"/>
          <w:szCs w:val="28"/>
        </w:rPr>
        <w:t xml:space="preserve">ему </w:t>
      </w:r>
      <w:r w:rsidRPr="006F6B4C">
        <w:rPr>
          <w:rFonts w:asciiTheme="minorHAnsi" w:hAnsiTheme="minorHAnsi"/>
          <w:sz w:val="28"/>
          <w:szCs w:val="28"/>
        </w:rPr>
        <w:t xml:space="preserve">ученой степени кандидата технических наук по специальности 05.13.11 </w:t>
      </w:r>
      <w:r w:rsidR="00FE408C">
        <w:rPr>
          <w:rFonts w:asciiTheme="minorHAnsi" w:hAnsiTheme="minorHAnsi"/>
          <w:sz w:val="28"/>
          <w:szCs w:val="28"/>
        </w:rPr>
        <w:t>–</w:t>
      </w:r>
      <w:r w:rsidRPr="006F6B4C">
        <w:rPr>
          <w:rFonts w:asciiTheme="minorHAnsi" w:hAnsiTheme="minorHAnsi"/>
          <w:sz w:val="28"/>
          <w:szCs w:val="28"/>
        </w:rPr>
        <w:t xml:space="preserve"> «Математическое и программное обеспечение вычислительных машин, комплексов и компьютерных сетей».</w:t>
      </w:r>
      <w:r w:rsidR="006F5E37" w:rsidRPr="006F6B4C">
        <w:rPr>
          <w:rFonts w:asciiTheme="minorHAnsi" w:hAnsiTheme="minorHAnsi"/>
          <w:sz w:val="28"/>
          <w:szCs w:val="28"/>
        </w:rPr>
        <w:t xml:space="preserve"> </w:t>
      </w:r>
    </w:p>
    <w:p w14:paraId="22A9FB48" w14:textId="4561EBE6" w:rsidR="00BA215A" w:rsidRPr="00EA4B8F" w:rsidRDefault="00EA4B8F" w:rsidP="006F6B4C">
      <w:pPr>
        <w:spacing w:line="288" w:lineRule="auto"/>
        <w:ind w:firstLine="709"/>
        <w:jc w:val="both"/>
        <w:rPr>
          <w:rFonts w:asciiTheme="minorHAnsi" w:hAnsiTheme="minorHAnsi"/>
          <w:color w:val="auto"/>
          <w:sz w:val="28"/>
          <w:szCs w:val="28"/>
        </w:rPr>
      </w:pPr>
      <w:r w:rsidRPr="00EA4B8F">
        <w:rPr>
          <w:rFonts w:asciiTheme="minorHAnsi" w:hAnsiTheme="minorHAnsi"/>
          <w:color w:val="auto"/>
          <w:sz w:val="28"/>
          <w:szCs w:val="28"/>
        </w:rPr>
        <w:t xml:space="preserve">Диссертация </w:t>
      </w:r>
      <w:r w:rsidR="007A45E5" w:rsidRPr="00EA4B8F">
        <w:rPr>
          <w:rFonts w:asciiTheme="minorHAnsi" w:hAnsiTheme="minorHAnsi"/>
          <w:color w:val="auto"/>
          <w:sz w:val="28"/>
          <w:szCs w:val="28"/>
        </w:rPr>
        <w:t>был</w:t>
      </w:r>
      <w:r w:rsidRPr="00EA4B8F">
        <w:rPr>
          <w:rFonts w:asciiTheme="minorHAnsi" w:hAnsiTheme="minorHAnsi"/>
          <w:color w:val="auto"/>
          <w:sz w:val="28"/>
          <w:szCs w:val="28"/>
        </w:rPr>
        <w:t xml:space="preserve">а обсуждена </w:t>
      </w:r>
      <w:r w:rsidR="007A45E5" w:rsidRPr="00EA4B8F">
        <w:rPr>
          <w:rFonts w:asciiTheme="minorHAnsi" w:hAnsiTheme="minorHAnsi"/>
          <w:color w:val="auto"/>
          <w:sz w:val="28"/>
          <w:szCs w:val="28"/>
        </w:rPr>
        <w:t xml:space="preserve">на семинаре </w:t>
      </w:r>
      <w:r w:rsidR="0081746A" w:rsidRPr="00EA4B8F">
        <w:rPr>
          <w:rFonts w:asciiTheme="minorHAnsi" w:hAnsiTheme="minorHAnsi"/>
          <w:color w:val="auto"/>
          <w:sz w:val="28"/>
          <w:szCs w:val="28"/>
        </w:rPr>
        <w:t xml:space="preserve">Отдела систем </w:t>
      </w:r>
      <w:r w:rsidR="0081746A" w:rsidRPr="00EA4B8F">
        <w:rPr>
          <w:rFonts w:asciiTheme="minorHAnsi" w:hAnsiTheme="minorHAnsi"/>
          <w:color w:val="auto"/>
          <w:sz w:val="28"/>
          <w:szCs w:val="28"/>
          <w:highlight w:val="yellow"/>
        </w:rPr>
        <w:t>математического</w:t>
      </w:r>
      <w:r w:rsidR="0081746A" w:rsidRPr="00EA4B8F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92771C" w:rsidRPr="00EA4B8F">
        <w:rPr>
          <w:rFonts w:asciiTheme="minorHAnsi" w:hAnsiTheme="minorHAnsi"/>
          <w:color w:val="auto"/>
          <w:sz w:val="28"/>
          <w:szCs w:val="28"/>
        </w:rPr>
        <w:t>Вычислительного центра им. А.А. </w:t>
      </w:r>
      <w:proofErr w:type="spellStart"/>
      <w:r w:rsidR="0092771C" w:rsidRPr="00EA4B8F">
        <w:rPr>
          <w:rFonts w:asciiTheme="minorHAnsi" w:hAnsiTheme="minorHAnsi"/>
          <w:color w:val="auto"/>
          <w:sz w:val="28"/>
          <w:szCs w:val="28"/>
        </w:rPr>
        <w:t>Дородницына</w:t>
      </w:r>
      <w:proofErr w:type="spellEnd"/>
      <w:r w:rsidR="0092771C" w:rsidRPr="00EA4B8F">
        <w:rPr>
          <w:rFonts w:asciiTheme="minorHAnsi" w:hAnsiTheme="minorHAnsi"/>
          <w:color w:val="auto"/>
          <w:sz w:val="28"/>
          <w:szCs w:val="28"/>
        </w:rPr>
        <w:t xml:space="preserve"> Федерального ис</w:t>
      </w:r>
      <w:r w:rsidR="0092771C" w:rsidRPr="00EA4B8F">
        <w:rPr>
          <w:rFonts w:asciiTheme="minorHAnsi" w:hAnsiTheme="minorHAnsi"/>
          <w:color w:val="auto"/>
          <w:sz w:val="28"/>
          <w:szCs w:val="28"/>
        </w:rPr>
        <w:lastRenderedPageBreak/>
        <w:t>следовательского центра «Информатика и управление» Российской академии наук «</w:t>
      </w:r>
      <w:r w:rsidR="005615D5" w:rsidRPr="00EA4B8F">
        <w:rPr>
          <w:rFonts w:asciiTheme="minorHAnsi" w:hAnsiTheme="minorHAnsi"/>
          <w:color w:val="auto"/>
          <w:sz w:val="28"/>
          <w:szCs w:val="28"/>
        </w:rPr>
        <w:t>____</w:t>
      </w:r>
      <w:r w:rsidR="0092771C" w:rsidRPr="00EA4B8F">
        <w:rPr>
          <w:rFonts w:asciiTheme="minorHAnsi" w:hAnsiTheme="minorHAnsi"/>
          <w:color w:val="auto"/>
          <w:sz w:val="28"/>
          <w:szCs w:val="28"/>
        </w:rPr>
        <w:t>» __________ 2017</w:t>
      </w:r>
      <w:r w:rsidR="007A45E5" w:rsidRPr="00EA4B8F">
        <w:rPr>
          <w:rFonts w:asciiTheme="minorHAnsi" w:hAnsiTheme="minorHAnsi"/>
          <w:color w:val="auto"/>
          <w:sz w:val="28"/>
          <w:szCs w:val="28"/>
        </w:rPr>
        <w:t xml:space="preserve"> года.</w:t>
      </w:r>
    </w:p>
    <w:p w14:paraId="08390F9A" w14:textId="77777777" w:rsidR="006F5E37" w:rsidRPr="006F6B4C" w:rsidRDefault="006F5E37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345869CA" w14:textId="3CDADE53" w:rsidR="0092771C" w:rsidRPr="006F6B4C" w:rsidRDefault="005615D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Заведующий Отдела </w:t>
      </w:r>
      <w:r w:rsidRPr="00FE408C">
        <w:rPr>
          <w:rFonts w:asciiTheme="minorHAnsi" w:hAnsiTheme="minorHAnsi"/>
          <w:sz w:val="28"/>
          <w:szCs w:val="28"/>
          <w:highlight w:val="yellow"/>
        </w:rPr>
        <w:t>систем математического</w:t>
      </w:r>
      <w:r w:rsidRPr="006F6B4C">
        <w:rPr>
          <w:rFonts w:asciiTheme="minorHAnsi" w:hAnsiTheme="minorHAnsi"/>
          <w:sz w:val="28"/>
          <w:szCs w:val="28"/>
        </w:rPr>
        <w:t xml:space="preserve"> Вычислительного центра им. А.А. </w:t>
      </w:r>
      <w:proofErr w:type="spellStart"/>
      <w:r w:rsidRPr="006F6B4C">
        <w:rPr>
          <w:rFonts w:asciiTheme="minorHAnsi" w:hAnsiTheme="minorHAnsi"/>
          <w:sz w:val="28"/>
          <w:szCs w:val="28"/>
        </w:rPr>
        <w:t>Дородницына</w:t>
      </w:r>
      <w:proofErr w:type="spellEnd"/>
      <w:r w:rsidRPr="006F6B4C">
        <w:rPr>
          <w:rFonts w:asciiTheme="minorHAnsi" w:hAnsiTheme="minorHAnsi"/>
          <w:sz w:val="28"/>
          <w:szCs w:val="28"/>
        </w:rPr>
        <w:t xml:space="preserve"> Федерального исследовательского центра «Информатика и управление» Российской академии наук</w:t>
      </w:r>
      <w:r w:rsidR="00FE408C">
        <w:rPr>
          <w:rFonts w:asciiTheme="minorHAnsi" w:hAnsiTheme="minorHAnsi"/>
          <w:sz w:val="28"/>
          <w:szCs w:val="28"/>
        </w:rPr>
        <w:t xml:space="preserve">, доктор физ.-мат. </w:t>
      </w:r>
      <w:r w:rsidR="00EA4B8F">
        <w:rPr>
          <w:rFonts w:asciiTheme="minorHAnsi" w:hAnsiTheme="minorHAnsi"/>
          <w:sz w:val="28"/>
          <w:szCs w:val="28"/>
        </w:rPr>
        <w:t>н</w:t>
      </w:r>
      <w:r w:rsidR="00FE408C">
        <w:rPr>
          <w:rFonts w:asciiTheme="minorHAnsi" w:hAnsiTheme="minorHAnsi"/>
          <w:sz w:val="28"/>
          <w:szCs w:val="28"/>
        </w:rPr>
        <w:t>аук, профессор</w:t>
      </w:r>
    </w:p>
    <w:p w14:paraId="0795F6D7" w14:textId="4FE1D5F1" w:rsidR="0092771C" w:rsidRPr="006F6B4C" w:rsidRDefault="00FE408C" w:rsidP="00FE408C">
      <w:pPr>
        <w:spacing w:line="288" w:lineRule="auto"/>
        <w:ind w:firstLine="709"/>
        <w:jc w:val="right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В</w:t>
      </w:r>
      <w:r>
        <w:rPr>
          <w:rFonts w:asciiTheme="minorHAnsi" w:hAnsiTheme="minorHAnsi"/>
          <w:sz w:val="28"/>
          <w:szCs w:val="28"/>
        </w:rPr>
        <w:t xml:space="preserve">ладимир Алексеевич </w:t>
      </w:r>
      <w:r w:rsidR="005615D5" w:rsidRPr="006F6B4C">
        <w:rPr>
          <w:rFonts w:asciiTheme="minorHAnsi" w:hAnsiTheme="minorHAnsi"/>
          <w:sz w:val="28"/>
          <w:szCs w:val="28"/>
        </w:rPr>
        <w:t xml:space="preserve">Серебряков </w:t>
      </w:r>
    </w:p>
    <w:p w14:paraId="11EAE2B1" w14:textId="77777777" w:rsidR="0092771C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338FF0E4" w14:textId="77777777" w:rsidR="00EA4B8F" w:rsidRDefault="00EA4B8F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60A1AA00" w14:textId="1411194C" w:rsidR="00BA215A" w:rsidRPr="006F6B4C" w:rsidRDefault="007A45E5" w:rsidP="00032FBA">
      <w:pPr>
        <w:spacing w:line="288" w:lineRule="auto"/>
        <w:ind w:firstLine="709"/>
        <w:jc w:val="both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 xml:space="preserve">Подпись </w:t>
      </w:r>
      <w:r w:rsidR="00FE408C">
        <w:rPr>
          <w:rFonts w:asciiTheme="minorHAnsi" w:hAnsiTheme="minorHAnsi"/>
          <w:sz w:val="28"/>
          <w:szCs w:val="28"/>
        </w:rPr>
        <w:t>В.А. Серебрякова</w:t>
      </w:r>
      <w:r w:rsidRPr="006F6B4C">
        <w:rPr>
          <w:rFonts w:asciiTheme="minorHAnsi" w:hAnsiTheme="minorHAnsi"/>
          <w:sz w:val="28"/>
          <w:szCs w:val="28"/>
        </w:rPr>
        <w:t xml:space="preserve"> заверяю</w:t>
      </w:r>
    </w:p>
    <w:p w14:paraId="420C2727" w14:textId="52A7ED8A" w:rsidR="005615D5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Директор Федерального исследовательского центра «Информатика и управление» Российской академии наук</w:t>
      </w:r>
      <w:r w:rsidR="00FE408C">
        <w:rPr>
          <w:rFonts w:asciiTheme="minorHAnsi" w:hAnsiTheme="minorHAnsi"/>
          <w:sz w:val="28"/>
          <w:szCs w:val="28"/>
        </w:rPr>
        <w:t>, академик</w:t>
      </w:r>
      <w:r w:rsidRPr="006F6B4C">
        <w:rPr>
          <w:rFonts w:asciiTheme="minorHAnsi" w:hAnsiTheme="minorHAnsi"/>
          <w:sz w:val="28"/>
          <w:szCs w:val="28"/>
        </w:rPr>
        <w:t xml:space="preserve"> </w:t>
      </w:r>
    </w:p>
    <w:p w14:paraId="22672F39" w14:textId="31A8BFF8" w:rsidR="0092771C" w:rsidRPr="006F6B4C" w:rsidRDefault="00FE408C" w:rsidP="00FE408C">
      <w:pPr>
        <w:spacing w:line="288" w:lineRule="auto"/>
        <w:ind w:left="4247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Игорь Анатольевич </w:t>
      </w:r>
      <w:r w:rsidR="0092771C" w:rsidRPr="006F6B4C">
        <w:rPr>
          <w:rFonts w:asciiTheme="minorHAnsi" w:hAnsiTheme="minorHAnsi"/>
          <w:sz w:val="28"/>
          <w:szCs w:val="28"/>
        </w:rPr>
        <w:t>Соколов</w:t>
      </w:r>
    </w:p>
    <w:p w14:paraId="6B8B6C4E" w14:textId="77777777" w:rsidR="0092771C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5A4EAA7E" w14:textId="2DA585D6" w:rsidR="005615D5" w:rsidRPr="006F6B4C" w:rsidRDefault="005615D5" w:rsidP="00032FBA">
      <w:pPr>
        <w:spacing w:line="288" w:lineRule="auto"/>
        <w:ind w:firstLine="709"/>
        <w:jc w:val="both"/>
        <w:outlineLvl w:val="0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М. П.</w:t>
      </w:r>
    </w:p>
    <w:p w14:paraId="7D8D37E0" w14:textId="77777777" w:rsidR="005615D5" w:rsidRPr="006F6B4C" w:rsidRDefault="005615D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16EF834F" w14:textId="77777777" w:rsidR="005615D5" w:rsidRPr="006F6B4C" w:rsidRDefault="005615D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</w:p>
    <w:p w14:paraId="6A978992" w14:textId="77777777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Адрес ведущей организации:</w:t>
      </w:r>
    </w:p>
    <w:p w14:paraId="76F92D47" w14:textId="7B00F1F4" w:rsidR="0092771C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119333, Москва, ул. Вавилова, д. 44, кор</w:t>
      </w:r>
      <w:r w:rsidR="00722AF8">
        <w:rPr>
          <w:rFonts w:asciiTheme="minorHAnsi" w:hAnsiTheme="minorHAnsi"/>
          <w:sz w:val="28"/>
          <w:szCs w:val="28"/>
        </w:rPr>
        <w:t>п</w:t>
      </w:r>
      <w:r w:rsidRPr="006F6B4C">
        <w:rPr>
          <w:rFonts w:asciiTheme="minorHAnsi" w:hAnsiTheme="minorHAnsi"/>
          <w:sz w:val="28"/>
          <w:szCs w:val="28"/>
        </w:rPr>
        <w:t>. 2</w:t>
      </w:r>
    </w:p>
    <w:p w14:paraId="6B0298CF" w14:textId="5F66BAE5" w:rsidR="00BA215A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Тел.: +7 (499) 135-62-60</w:t>
      </w:r>
    </w:p>
    <w:p w14:paraId="5DAD1BE8" w14:textId="7762269C" w:rsidR="00BA215A" w:rsidRPr="006F6B4C" w:rsidRDefault="0092771C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http://www.frccsc.ru</w:t>
      </w:r>
      <w:r w:rsidR="007A45E5" w:rsidRPr="006F6B4C">
        <w:rPr>
          <w:rFonts w:asciiTheme="minorHAnsi" w:hAnsiTheme="minorHAnsi"/>
          <w:sz w:val="28"/>
          <w:szCs w:val="28"/>
        </w:rPr>
        <w:t>,</w:t>
      </w:r>
    </w:p>
    <w:p w14:paraId="551483E6" w14:textId="71CF82E3" w:rsidR="00BA215A" w:rsidRPr="006F6B4C" w:rsidRDefault="007A45E5" w:rsidP="006F6B4C">
      <w:pPr>
        <w:spacing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 w:rsidRPr="006F6B4C">
        <w:rPr>
          <w:rFonts w:asciiTheme="minorHAnsi" w:hAnsiTheme="minorHAnsi"/>
          <w:sz w:val="28"/>
          <w:szCs w:val="28"/>
        </w:rPr>
        <w:t>E-</w:t>
      </w:r>
      <w:proofErr w:type="spellStart"/>
      <w:r w:rsidRPr="006F6B4C">
        <w:rPr>
          <w:rFonts w:asciiTheme="minorHAnsi" w:hAnsiTheme="minorHAnsi"/>
          <w:sz w:val="28"/>
          <w:szCs w:val="28"/>
        </w:rPr>
        <w:t>mail</w:t>
      </w:r>
      <w:proofErr w:type="spellEnd"/>
      <w:r w:rsidRPr="006F6B4C">
        <w:rPr>
          <w:rFonts w:asciiTheme="minorHAnsi" w:hAnsiTheme="minorHAnsi"/>
          <w:sz w:val="28"/>
          <w:szCs w:val="28"/>
        </w:rPr>
        <w:t xml:space="preserve">: </w:t>
      </w:r>
      <w:r w:rsidR="0092771C" w:rsidRPr="006F6B4C">
        <w:rPr>
          <w:rFonts w:asciiTheme="minorHAnsi" w:hAnsiTheme="minorHAnsi"/>
          <w:sz w:val="28"/>
          <w:szCs w:val="28"/>
        </w:rPr>
        <w:t>ipiran@ipiran.ru</w:t>
      </w:r>
    </w:p>
    <w:sectPr w:rsidR="00BA215A" w:rsidRPr="006F6B4C" w:rsidSect="00FE408C">
      <w:footerReference w:type="default" r:id="rId9"/>
      <w:pgSz w:w="11900" w:h="16840"/>
      <w:pgMar w:top="1560" w:right="850" w:bottom="1985" w:left="1701" w:header="0" w:footer="3" w:gutter="0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Александр Тощев" w:date="2017-03-28T20:07:00Z" w:initials="АТ">
    <w:p w14:paraId="0065368A" w14:textId="6261E685" w:rsidR="00032FBA" w:rsidRDefault="00032FBA">
      <w:pPr>
        <w:pStyle w:val="a6"/>
      </w:pPr>
      <w:r>
        <w:rPr>
          <w:rStyle w:val="a5"/>
        </w:rPr>
        <w:annotationRef/>
      </w:r>
      <w:r>
        <w:t xml:space="preserve">Добавить </w:t>
      </w:r>
      <w:proofErr w:type="spellStart"/>
      <w:r>
        <w:t>соотвествие</w:t>
      </w:r>
      <w:proofErr w:type="spellEnd"/>
      <w:r>
        <w:t xml:space="preserve"> специальности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65368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C3A4B" w14:textId="77777777" w:rsidR="00EC5A8B" w:rsidRDefault="00EC5A8B">
      <w:r>
        <w:separator/>
      </w:r>
    </w:p>
  </w:endnote>
  <w:endnote w:type="continuationSeparator" w:id="0">
    <w:p w14:paraId="7AE8A787" w14:textId="77777777" w:rsidR="00EC5A8B" w:rsidRDefault="00EC5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D406D" w14:textId="487CCAEA" w:rsidR="00FE408C" w:rsidRDefault="00FE408C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05F30D9C" wp14:editId="097E2C79">
              <wp:simplePos x="0" y="0"/>
              <wp:positionH relativeFrom="page">
                <wp:posOffset>6842125</wp:posOffset>
              </wp:positionH>
              <wp:positionV relativeFrom="page">
                <wp:posOffset>10122535</wp:posOffset>
              </wp:positionV>
              <wp:extent cx="84455" cy="205105"/>
              <wp:effectExtent l="3175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45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2F1DC" w14:textId="77777777" w:rsidR="00FE408C" w:rsidRDefault="00FE408C">
                          <w:pPr>
                            <w:pStyle w:val="Headerorfooter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32FBA" w:rsidRPr="00032FBA">
                            <w:rPr>
                              <w:rStyle w:val="Headerorfooter1"/>
                              <w:noProof/>
                            </w:rPr>
                            <w:t>3</w:t>
                          </w:r>
                          <w:r>
                            <w:rPr>
                              <w:rStyle w:val="Headerorfoot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75pt;margin-top:797.05pt;width:6.65pt;height:16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" filled="f" stroked="f">
              <v:textbox style="mso-fit-shape-to-text:t" inset="0,0,0,0">
                <w:txbxContent>
                  <w:p w14:paraId="1FF2F1DC" w14:textId="77777777" w:rsidR="00FE408C" w:rsidRDefault="00FE408C">
                    <w:pPr>
                      <w:pStyle w:val="Headerorfooter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A3481" w:rsidRPr="000A3481">
                      <w:rPr>
                        <w:rStyle w:val="Headerorfooter1"/>
                        <w:noProof/>
                      </w:rPr>
                      <w:t>1</w:t>
                    </w:r>
                    <w:r>
                      <w:rPr>
                        <w:rStyle w:val="Headerorfooter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D092C" w14:textId="77777777" w:rsidR="00EC5A8B" w:rsidRDefault="00EC5A8B"/>
  </w:footnote>
  <w:footnote w:type="continuationSeparator" w:id="0">
    <w:p w14:paraId="6DAF7FC8" w14:textId="77777777" w:rsidR="00EC5A8B" w:rsidRDefault="00EC5A8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1D02"/>
    <w:multiLevelType w:val="multilevel"/>
    <w:tmpl w:val="0AA81CF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2D6B60"/>
    <w:multiLevelType w:val="hybridMultilevel"/>
    <w:tmpl w:val="17E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8C5259"/>
    <w:multiLevelType w:val="multilevel"/>
    <w:tmpl w:val="C49E5D9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152852"/>
    <w:multiLevelType w:val="multilevel"/>
    <w:tmpl w:val="0610DC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Тощев">
    <w15:presenceInfo w15:providerId="Windows Live" w15:userId="8fc586c1c8956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autoHyphenation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5A"/>
    <w:rsid w:val="00032FBA"/>
    <w:rsid w:val="000A3481"/>
    <w:rsid w:val="000B3E66"/>
    <w:rsid w:val="000E6B3C"/>
    <w:rsid w:val="00154711"/>
    <w:rsid w:val="00196EB0"/>
    <w:rsid w:val="001E1B0E"/>
    <w:rsid w:val="0030210D"/>
    <w:rsid w:val="00391E43"/>
    <w:rsid w:val="00442CB4"/>
    <w:rsid w:val="00480726"/>
    <w:rsid w:val="004A03CE"/>
    <w:rsid w:val="005615D5"/>
    <w:rsid w:val="00621799"/>
    <w:rsid w:val="006E72F9"/>
    <w:rsid w:val="006F5E37"/>
    <w:rsid w:val="006F6B4C"/>
    <w:rsid w:val="006F7E84"/>
    <w:rsid w:val="00707880"/>
    <w:rsid w:val="00722AF8"/>
    <w:rsid w:val="007A45E5"/>
    <w:rsid w:val="0081746A"/>
    <w:rsid w:val="0086362F"/>
    <w:rsid w:val="008B5CEE"/>
    <w:rsid w:val="008C38BB"/>
    <w:rsid w:val="0092771C"/>
    <w:rsid w:val="00AB16B0"/>
    <w:rsid w:val="00B1453D"/>
    <w:rsid w:val="00BA215A"/>
    <w:rsid w:val="00C667CC"/>
    <w:rsid w:val="00C9363E"/>
    <w:rsid w:val="00CA0831"/>
    <w:rsid w:val="00E01BCE"/>
    <w:rsid w:val="00E316D1"/>
    <w:rsid w:val="00EA4B8F"/>
    <w:rsid w:val="00EC5A8B"/>
    <w:rsid w:val="00F973B3"/>
    <w:rsid w:val="00FD0C2D"/>
    <w:rsid w:val="00F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D87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Exact">
    <w:name w:val="Picture caption Exact"/>
    <w:basedOn w:val="a0"/>
    <w:link w:val="Pictur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2Exact">
    <w:name w:val="Picture caption (2) Exact"/>
    <w:basedOn w:val="a0"/>
    <w:link w:val="Picturecaption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Picturecaption3Exact">
    <w:name w:val="Picture caption (3) Exact"/>
    <w:basedOn w:val="a0"/>
    <w:link w:val="Picturecaption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">
    <w:name w:val="Header or footer_"/>
    <w:basedOn w:val="a0"/>
    <w:link w:val="Headerorfooter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erorfooter1">
    <w:name w:val="Header or footer"/>
    <w:basedOn w:val="Headerorfooter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485" w:lineRule="exact"/>
      <w:ind w:hanging="4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">
    <w:name w:val="Picture caption"/>
    <w:basedOn w:val="a"/>
    <w:link w:val="Picturecaption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2">
    <w:name w:val="Picture caption (2)"/>
    <w:basedOn w:val="a"/>
    <w:link w:val="Picturecaption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icturecaption3">
    <w:name w:val="Picture caption (3)"/>
    <w:basedOn w:val="a"/>
    <w:link w:val="Picturecaption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21"/>
      <w:szCs w:val="21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480" w:lineRule="exact"/>
      <w:ind w:firstLine="76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316D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32FB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32FBA"/>
  </w:style>
  <w:style w:type="character" w:customStyle="1" w:styleId="a7">
    <w:name w:val="Текст примечания Знак"/>
    <w:basedOn w:val="a0"/>
    <w:link w:val="a6"/>
    <w:uiPriority w:val="99"/>
    <w:semiHidden/>
    <w:rsid w:val="00032FBA"/>
    <w:rPr>
      <w:color w:val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32FBA"/>
    <w:rPr>
      <w:b/>
      <w:bCs/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32FBA"/>
    <w:rPr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32FBA"/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2FBA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1497</Words>
  <Characters>8535</Characters>
  <Application>Microsoft Macintosh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Тощев</cp:lastModifiedBy>
  <cp:revision>4</cp:revision>
  <dcterms:created xsi:type="dcterms:W3CDTF">2017-03-28T16:23:00Z</dcterms:created>
  <dcterms:modified xsi:type="dcterms:W3CDTF">2017-03-28T17:07:00Z</dcterms:modified>
</cp:coreProperties>
</file>